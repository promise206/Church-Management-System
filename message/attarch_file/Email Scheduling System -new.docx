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613" w:rsidRPr="00FD1F2A" w:rsidRDefault="00466613" w:rsidP="00466613">
      <w:pPr>
        <w:spacing w:line="360" w:lineRule="auto"/>
        <w:jc w:val="both"/>
        <w:rPr>
          <w:rFonts w:ascii="Times New Roman" w:hAnsi="Times New Roman" w:cs="Times New Roman"/>
          <w:b/>
          <w:sz w:val="56"/>
          <w:szCs w:val="56"/>
        </w:rPr>
      </w:pPr>
      <w:r w:rsidRPr="00FD1F2A">
        <w:rPr>
          <w:rFonts w:ascii="Times New Roman" w:hAnsi="Times New Roman" w:cs="Times New Roman"/>
          <w:sz w:val="36"/>
          <w:szCs w:val="36"/>
        </w:rPr>
        <w:t xml:space="preserve">CHAPTER ONE: </w:t>
      </w:r>
      <w:r w:rsidRPr="00FD1F2A">
        <w:rPr>
          <w:rFonts w:ascii="Times New Roman" w:hAnsi="Times New Roman" w:cs="Times New Roman"/>
          <w:b/>
          <w:sz w:val="56"/>
          <w:szCs w:val="56"/>
        </w:rPr>
        <w:t>INTRODUCTION.</w:t>
      </w:r>
    </w:p>
    <w:p w:rsidR="003D21A6" w:rsidRPr="003D21A6" w:rsidRDefault="003D21A6" w:rsidP="00466613">
      <w:pPr>
        <w:spacing w:line="360" w:lineRule="auto"/>
        <w:ind w:firstLine="720"/>
        <w:jc w:val="both"/>
        <w:rPr>
          <w:rFonts w:ascii="Times New Roman" w:hAnsi="Times New Roman" w:cs="Times New Roman"/>
          <w:color w:val="FF0000"/>
          <w:sz w:val="32"/>
          <w:szCs w:val="32"/>
          <w:u w:val="single"/>
        </w:rPr>
      </w:pPr>
      <w:r w:rsidRPr="003D21A6">
        <w:rPr>
          <w:rFonts w:ascii="Times New Roman" w:hAnsi="Times New Roman" w:cs="Times New Roman"/>
          <w:color w:val="FF0000"/>
          <w:sz w:val="32"/>
          <w:szCs w:val="32"/>
          <w:u w:val="single"/>
        </w:rPr>
        <w:t>Note: Remove anything on red underline and include everything in green</w:t>
      </w:r>
    </w:p>
    <w:p w:rsidR="00466613" w:rsidRDefault="00466613" w:rsidP="00466613">
      <w:pPr>
        <w:spacing w:line="360" w:lineRule="auto"/>
        <w:ind w:firstLine="720"/>
        <w:jc w:val="both"/>
        <w:rPr>
          <w:rFonts w:ascii="Times New Roman" w:hAnsi="Times New Roman" w:cs="Times New Roman"/>
          <w:sz w:val="24"/>
          <w:szCs w:val="24"/>
          <w:lang w:val="en-US"/>
        </w:rPr>
      </w:pPr>
      <w:r w:rsidRPr="00FD1F2A">
        <w:rPr>
          <w:rFonts w:ascii="Times New Roman" w:hAnsi="Times New Roman" w:cs="Times New Roman"/>
          <w:sz w:val="24"/>
          <w:szCs w:val="24"/>
        </w:rPr>
        <w:t xml:space="preserve">The term </w:t>
      </w:r>
      <w:r w:rsidRPr="00FD1F2A">
        <w:rPr>
          <w:rFonts w:ascii="Times New Roman" w:hAnsi="Times New Roman" w:cs="Times New Roman"/>
          <w:sz w:val="24"/>
          <w:szCs w:val="24"/>
          <w:lang w:val="en-US"/>
        </w:rPr>
        <w:t>“email management system” is generally referred to as a system which</w:t>
      </w:r>
      <w:r w:rsidR="003D21A6">
        <w:rPr>
          <w:rFonts w:ascii="Times New Roman" w:hAnsi="Times New Roman" w:cs="Times New Roman"/>
          <w:sz w:val="24"/>
          <w:szCs w:val="24"/>
          <w:lang w:val="en-US"/>
        </w:rPr>
        <w:t xml:space="preserve"> </w:t>
      </w:r>
      <w:r w:rsidRPr="00FD1F2A">
        <w:rPr>
          <w:rFonts w:ascii="Times New Roman" w:hAnsi="Times New Roman" w:cs="Times New Roman"/>
          <w:sz w:val="24"/>
          <w:szCs w:val="24"/>
          <w:lang w:val="en-US"/>
        </w:rPr>
        <w:t xml:space="preserve">supports </w:t>
      </w:r>
      <w:r w:rsidRPr="00B021D9">
        <w:rPr>
          <w:rFonts w:ascii="Times New Roman" w:hAnsi="Times New Roman" w:cs="Times New Roman"/>
          <w:color w:val="000000" w:themeColor="text1"/>
          <w:sz w:val="24"/>
          <w:szCs w:val="24"/>
          <w:lang w:val="en-US"/>
          <w:rPrChange w:id="0" w:author="PROMISE OKPALAUGO" w:date="2018-06-26T14:43:00Z">
            <w:rPr>
              <w:rFonts w:ascii="Times New Roman" w:hAnsi="Times New Roman" w:cs="Times New Roman"/>
              <w:color w:val="C00000"/>
              <w:sz w:val="24"/>
              <w:szCs w:val="24"/>
              <w:lang w:val="en-US"/>
            </w:rPr>
          </w:rPrChange>
        </w:rPr>
        <w:t>the</w:t>
      </w:r>
      <w:r w:rsidRPr="00FD1F2A">
        <w:rPr>
          <w:rFonts w:ascii="Times New Roman" w:hAnsi="Times New Roman" w:cs="Times New Roman"/>
          <w:sz w:val="24"/>
          <w:szCs w:val="24"/>
          <w:lang w:val="en-US"/>
        </w:rPr>
        <w:t xml:space="preserve"> </w:t>
      </w:r>
      <w:r w:rsidRPr="003D21A6">
        <w:rPr>
          <w:rFonts w:ascii="Times New Roman" w:hAnsi="Times New Roman" w:cs="Times New Roman"/>
          <w:color w:val="00B050"/>
          <w:sz w:val="24"/>
          <w:szCs w:val="24"/>
          <w:lang w:val="en-US"/>
        </w:rPr>
        <w:t>creating</w:t>
      </w:r>
      <w:r w:rsidR="003D21A6" w:rsidRPr="003D21A6">
        <w:rPr>
          <w:rFonts w:ascii="Times New Roman" w:hAnsi="Times New Roman" w:cs="Times New Roman"/>
          <w:color w:val="00B050"/>
          <w:sz w:val="24"/>
          <w:szCs w:val="24"/>
          <w:lang w:val="en-US"/>
        </w:rPr>
        <w:t>,</w:t>
      </w:r>
      <w:r w:rsidRPr="003D21A6">
        <w:rPr>
          <w:rFonts w:ascii="Times New Roman" w:hAnsi="Times New Roman" w:cs="Times New Roman"/>
          <w:color w:val="00B050"/>
          <w:sz w:val="24"/>
          <w:szCs w:val="24"/>
          <w:lang w:val="en-US"/>
        </w:rPr>
        <w:t xml:space="preserve"> sending</w:t>
      </w:r>
      <w:r w:rsidR="003D21A6" w:rsidRPr="003D21A6">
        <w:rPr>
          <w:rFonts w:ascii="Times New Roman" w:hAnsi="Times New Roman" w:cs="Times New Roman"/>
          <w:color w:val="00B050"/>
          <w:sz w:val="24"/>
          <w:szCs w:val="24"/>
          <w:lang w:val="en-US"/>
        </w:rPr>
        <w:t xml:space="preserve"> and </w:t>
      </w:r>
      <w:r w:rsidRPr="003D21A6">
        <w:rPr>
          <w:rFonts w:ascii="Times New Roman" w:hAnsi="Times New Roman" w:cs="Times New Roman"/>
          <w:color w:val="00B050"/>
          <w:sz w:val="24"/>
          <w:szCs w:val="24"/>
          <w:lang w:val="en-US"/>
        </w:rPr>
        <w:t>receiving</w:t>
      </w:r>
      <w:r w:rsidRPr="00FD1F2A">
        <w:rPr>
          <w:rFonts w:ascii="Times New Roman" w:hAnsi="Times New Roman" w:cs="Times New Roman"/>
          <w:sz w:val="24"/>
          <w:szCs w:val="24"/>
          <w:lang w:val="en-US"/>
        </w:rPr>
        <w:t xml:space="preserve"> of messages through a computer system. It enables messages to be sent online to general or private directories and electronic mail boxes by the</w:t>
      </w:r>
      <w:r>
        <w:rPr>
          <w:rFonts w:ascii="Times New Roman" w:hAnsi="Times New Roman" w:cs="Times New Roman"/>
          <w:sz w:val="24"/>
          <w:szCs w:val="24"/>
          <w:lang w:val="en-US"/>
        </w:rPr>
        <w:t xml:space="preserve"> use of a unique system address </w:t>
      </w:r>
      <w:r w:rsidRPr="003D21A6">
        <w:rPr>
          <w:rFonts w:ascii="Times New Roman" w:hAnsi="Times New Roman" w:cs="Times New Roman"/>
          <w:color w:val="FF0000"/>
          <w:sz w:val="24"/>
          <w:szCs w:val="24"/>
          <w:u w:val="single"/>
          <w:lang w:val="en-US"/>
          <w:rPrChange w:id="1" w:author="Asogwa Caroline" w:date="2018-06-26T10:03:00Z">
            <w:rPr>
              <w:rFonts w:ascii="Times New Roman" w:hAnsi="Times New Roman" w:cs="Times New Roman"/>
              <w:sz w:val="24"/>
              <w:szCs w:val="24"/>
              <w:lang w:val="en-US"/>
            </w:rPr>
          </w:rPrChange>
        </w:rPr>
        <w:t>[11].</w:t>
      </w:r>
      <w:ins w:id="2" w:author="Asogwa Caroline" w:date="2018-06-26T10:03:00Z">
        <w:r w:rsidR="003D21A6">
          <w:rPr>
            <w:rFonts w:ascii="Times New Roman" w:hAnsi="Times New Roman" w:cs="Times New Roman"/>
            <w:sz w:val="24"/>
            <w:szCs w:val="24"/>
            <w:lang w:val="en-US"/>
          </w:rPr>
          <w:t xml:space="preserve"> </w:t>
        </w:r>
        <w:r w:rsidR="003D21A6" w:rsidRPr="003D21A6">
          <w:rPr>
            <w:rFonts w:ascii="Times New Roman" w:hAnsi="Times New Roman" w:cs="Times New Roman"/>
            <w:color w:val="00B050"/>
            <w:sz w:val="24"/>
            <w:szCs w:val="24"/>
            <w:lang w:val="en-US"/>
            <w:rPrChange w:id="3" w:author="Asogwa Caroline" w:date="2018-06-26T10:03:00Z">
              <w:rPr>
                <w:rFonts w:ascii="Times New Roman" w:hAnsi="Times New Roman" w:cs="Times New Roman"/>
                <w:sz w:val="24"/>
                <w:szCs w:val="24"/>
                <w:lang w:val="en-US"/>
              </w:rPr>
            </w:rPrChange>
          </w:rPr>
          <w:t>[1</w:t>
        </w:r>
        <w:proofErr w:type="gramStart"/>
        <w:r w:rsidR="003D21A6" w:rsidRPr="003D21A6">
          <w:rPr>
            <w:rFonts w:ascii="Times New Roman" w:hAnsi="Times New Roman" w:cs="Times New Roman"/>
            <w:color w:val="00B050"/>
            <w:sz w:val="24"/>
            <w:szCs w:val="24"/>
            <w:lang w:val="en-US"/>
            <w:rPrChange w:id="4" w:author="Asogwa Caroline" w:date="2018-06-26T10:03:00Z">
              <w:rPr>
                <w:rFonts w:ascii="Times New Roman" w:hAnsi="Times New Roman" w:cs="Times New Roman"/>
                <w:sz w:val="24"/>
                <w:szCs w:val="24"/>
                <w:lang w:val="en-US"/>
              </w:rPr>
            </w:rPrChange>
          </w:rPr>
          <w:t>]</w:t>
        </w:r>
      </w:ins>
      <w:r>
        <w:rPr>
          <w:rFonts w:ascii="Times New Roman" w:hAnsi="Times New Roman" w:cs="Times New Roman"/>
          <w:sz w:val="24"/>
          <w:szCs w:val="24"/>
          <w:lang w:val="en-US"/>
        </w:rPr>
        <w:t xml:space="preserve">  I</w:t>
      </w:r>
      <w:r w:rsidRPr="00FD1F2A">
        <w:rPr>
          <w:rFonts w:ascii="Times New Roman" w:hAnsi="Times New Roman" w:cs="Times New Roman"/>
          <w:sz w:val="24"/>
          <w:szCs w:val="24"/>
          <w:lang w:val="en-US"/>
        </w:rPr>
        <w:t>t</w:t>
      </w:r>
      <w:proofErr w:type="gramEnd"/>
      <w:r w:rsidRPr="00FD1F2A">
        <w:rPr>
          <w:rFonts w:ascii="Times New Roman" w:hAnsi="Times New Roman" w:cs="Times New Roman"/>
          <w:sz w:val="24"/>
          <w:szCs w:val="24"/>
          <w:lang w:val="en-US"/>
        </w:rPr>
        <w:t xml:space="preserve"> also involves the systematic control of the quality and quantity of electronic messages that are sent </w:t>
      </w:r>
      <w:r>
        <w:rPr>
          <w:rFonts w:ascii="Times New Roman" w:hAnsi="Times New Roman" w:cs="Times New Roman"/>
          <w:sz w:val="24"/>
          <w:szCs w:val="24"/>
          <w:lang w:val="en-US"/>
        </w:rPr>
        <w:t>from within, and received by corporate organization</w:t>
      </w:r>
      <w:ins w:id="5" w:author="Asogwa Caroline" w:date="2018-06-26T10:03:00Z">
        <w:r w:rsidR="003D21A6" w:rsidRPr="003D21A6">
          <w:rPr>
            <w:rFonts w:ascii="Times New Roman" w:hAnsi="Times New Roman" w:cs="Times New Roman"/>
            <w:color w:val="00B050"/>
            <w:sz w:val="24"/>
            <w:szCs w:val="24"/>
            <w:lang w:val="en-US"/>
            <w:rPrChange w:id="6" w:author="Asogwa Caroline" w:date="2018-06-26T10:03:00Z">
              <w:rPr>
                <w:rFonts w:ascii="Times New Roman" w:hAnsi="Times New Roman" w:cs="Times New Roman"/>
                <w:sz w:val="24"/>
                <w:szCs w:val="24"/>
                <w:lang w:val="en-US"/>
              </w:rPr>
            </w:rPrChange>
          </w:rPr>
          <w:t>s</w:t>
        </w:r>
      </w:ins>
      <w:r>
        <w:rPr>
          <w:rFonts w:ascii="Times New Roman" w:hAnsi="Times New Roman" w:cs="Times New Roman"/>
          <w:sz w:val="24"/>
          <w:szCs w:val="24"/>
          <w:lang w:val="en-US"/>
        </w:rPr>
        <w:t xml:space="preserve"> which</w:t>
      </w:r>
      <w:ins w:id="7" w:author="Asogwa Caroline" w:date="2018-06-26T10:03:00Z">
        <w:r w:rsidR="003D21A6">
          <w:rPr>
            <w:rFonts w:ascii="Times New Roman" w:hAnsi="Times New Roman" w:cs="Times New Roman"/>
            <w:sz w:val="24"/>
            <w:szCs w:val="24"/>
            <w:lang w:val="en-US"/>
          </w:rPr>
          <w:t xml:space="preserve"> </w:t>
        </w:r>
      </w:ins>
      <w:r w:rsidRPr="003D21A6">
        <w:rPr>
          <w:rFonts w:ascii="Times New Roman" w:hAnsi="Times New Roman" w:cs="Times New Roman"/>
          <w:color w:val="C00000"/>
          <w:sz w:val="24"/>
          <w:szCs w:val="24"/>
          <w:lang w:val="en-US"/>
          <w:rPrChange w:id="8" w:author="Asogwa Caroline" w:date="2018-06-26T10:04:00Z">
            <w:rPr>
              <w:rFonts w:ascii="Times New Roman" w:hAnsi="Times New Roman" w:cs="Times New Roman"/>
              <w:sz w:val="24"/>
              <w:szCs w:val="24"/>
              <w:lang w:val="en-US"/>
            </w:rPr>
          </w:rPrChange>
        </w:rPr>
        <w:t>is</w:t>
      </w:r>
      <w:r>
        <w:rPr>
          <w:rFonts w:ascii="Times New Roman" w:hAnsi="Times New Roman" w:cs="Times New Roman"/>
          <w:sz w:val="24"/>
          <w:szCs w:val="24"/>
          <w:lang w:val="en-US"/>
        </w:rPr>
        <w:t xml:space="preserve"> </w:t>
      </w:r>
      <w:ins w:id="9" w:author="Asogwa Caroline" w:date="2018-06-26T10:04:00Z">
        <w:r w:rsidR="003D21A6" w:rsidRPr="003D21A6">
          <w:rPr>
            <w:rFonts w:ascii="Times New Roman" w:hAnsi="Times New Roman" w:cs="Times New Roman"/>
            <w:color w:val="00B050"/>
            <w:sz w:val="24"/>
            <w:szCs w:val="24"/>
            <w:lang w:val="en-US"/>
            <w:rPrChange w:id="10" w:author="Asogwa Caroline" w:date="2018-06-26T10:04:00Z">
              <w:rPr>
                <w:rFonts w:ascii="Times New Roman" w:hAnsi="Times New Roman" w:cs="Times New Roman"/>
                <w:sz w:val="24"/>
                <w:szCs w:val="24"/>
                <w:lang w:val="en-US"/>
              </w:rPr>
            </w:rPrChange>
          </w:rPr>
          <w:t>are</w:t>
        </w:r>
        <w:r w:rsidR="003D21A6">
          <w:rPr>
            <w:rFonts w:ascii="Times New Roman" w:hAnsi="Times New Roman" w:cs="Times New Roman"/>
            <w:sz w:val="24"/>
            <w:szCs w:val="24"/>
            <w:lang w:val="en-US"/>
          </w:rPr>
          <w:t xml:space="preserve"> </w:t>
        </w:r>
      </w:ins>
      <w:r w:rsidRPr="00722E6A">
        <w:rPr>
          <w:rFonts w:ascii="Times New Roman" w:hAnsi="Times New Roman" w:cs="Times New Roman"/>
          <w:color w:val="C00000"/>
          <w:sz w:val="24"/>
          <w:szCs w:val="24"/>
          <w:u w:val="single"/>
          <w:lang w:val="en-US"/>
          <w:rPrChange w:id="11" w:author="Asogwa Caroline" w:date="2018-06-26T11:14:00Z">
            <w:rPr>
              <w:rFonts w:ascii="Times New Roman" w:hAnsi="Times New Roman" w:cs="Times New Roman"/>
              <w:sz w:val="24"/>
              <w:szCs w:val="24"/>
              <w:lang w:val="en-US"/>
            </w:rPr>
          </w:rPrChange>
        </w:rPr>
        <w:t>an</w:t>
      </w:r>
      <w:r>
        <w:rPr>
          <w:rFonts w:ascii="Times New Roman" w:hAnsi="Times New Roman" w:cs="Times New Roman"/>
          <w:sz w:val="24"/>
          <w:szCs w:val="24"/>
          <w:lang w:val="en-US"/>
        </w:rPr>
        <w:t xml:space="preserve"> entit</w:t>
      </w:r>
      <w:r w:rsidRPr="000603EB">
        <w:rPr>
          <w:rFonts w:ascii="Times New Roman" w:hAnsi="Times New Roman" w:cs="Times New Roman"/>
          <w:color w:val="C00000"/>
          <w:sz w:val="24"/>
          <w:szCs w:val="24"/>
          <w:u w:val="single"/>
          <w:lang w:val="en-US"/>
          <w:rPrChange w:id="12" w:author="Asogwa Caroline" w:date="2018-06-26T10:17:00Z">
            <w:rPr>
              <w:rFonts w:ascii="Times New Roman" w:hAnsi="Times New Roman" w:cs="Times New Roman"/>
              <w:sz w:val="24"/>
              <w:szCs w:val="24"/>
              <w:lang w:val="en-US"/>
            </w:rPr>
          </w:rPrChange>
        </w:rPr>
        <w:t>y</w:t>
      </w:r>
      <w:ins w:id="13" w:author="Asogwa Caroline" w:date="2018-06-26T10:17:00Z">
        <w:r w:rsidR="000603EB">
          <w:rPr>
            <w:rFonts w:ascii="Times New Roman" w:hAnsi="Times New Roman" w:cs="Times New Roman"/>
            <w:sz w:val="24"/>
            <w:szCs w:val="24"/>
            <w:lang w:val="en-US"/>
          </w:rPr>
          <w:t xml:space="preserve"> </w:t>
        </w:r>
        <w:proofErr w:type="spellStart"/>
        <w:r w:rsidR="000603EB" w:rsidRPr="000603EB">
          <w:rPr>
            <w:rFonts w:ascii="Times New Roman" w:hAnsi="Times New Roman" w:cs="Times New Roman"/>
            <w:color w:val="00B050"/>
            <w:sz w:val="24"/>
            <w:szCs w:val="24"/>
            <w:lang w:val="en-US"/>
            <w:rPrChange w:id="14" w:author="Asogwa Caroline" w:date="2018-06-26T10:17:00Z">
              <w:rPr>
                <w:rFonts w:ascii="Times New Roman" w:hAnsi="Times New Roman" w:cs="Times New Roman"/>
                <w:sz w:val="24"/>
                <w:szCs w:val="24"/>
                <w:lang w:val="en-US"/>
              </w:rPr>
            </w:rPrChange>
          </w:rPr>
          <w:t>ies</w:t>
        </w:r>
      </w:ins>
      <w:proofErr w:type="spellEnd"/>
      <w:r>
        <w:rPr>
          <w:rFonts w:ascii="Times New Roman" w:hAnsi="Times New Roman" w:cs="Times New Roman"/>
          <w:sz w:val="24"/>
          <w:szCs w:val="24"/>
          <w:lang w:val="en-US"/>
        </w:rPr>
        <w:t>, compris</w:t>
      </w:r>
      <w:r w:rsidRPr="000603EB">
        <w:rPr>
          <w:rFonts w:ascii="Times New Roman" w:hAnsi="Times New Roman" w:cs="Times New Roman"/>
          <w:color w:val="C00000"/>
          <w:sz w:val="24"/>
          <w:szCs w:val="24"/>
          <w:u w:val="single"/>
          <w:lang w:val="en-US"/>
          <w:rPrChange w:id="15" w:author="Asogwa Caroline" w:date="2018-06-26T10:18:00Z">
            <w:rPr>
              <w:rFonts w:ascii="Times New Roman" w:hAnsi="Times New Roman" w:cs="Times New Roman"/>
              <w:sz w:val="24"/>
              <w:szCs w:val="24"/>
              <w:lang w:val="en-US"/>
            </w:rPr>
          </w:rPrChange>
        </w:rPr>
        <w:t>es</w:t>
      </w:r>
      <w:ins w:id="16" w:author="Asogwa Caroline" w:date="2018-06-26T10:18:00Z">
        <w:r w:rsidR="000603EB">
          <w:rPr>
            <w:rFonts w:ascii="Times New Roman" w:hAnsi="Times New Roman" w:cs="Times New Roman"/>
            <w:sz w:val="24"/>
            <w:szCs w:val="24"/>
            <w:lang w:val="en-US"/>
          </w:rPr>
          <w:t xml:space="preserve"> </w:t>
        </w:r>
        <w:proofErr w:type="spellStart"/>
        <w:r w:rsidR="000603EB" w:rsidRPr="000603EB">
          <w:rPr>
            <w:rFonts w:ascii="Times New Roman" w:hAnsi="Times New Roman" w:cs="Times New Roman"/>
            <w:color w:val="00B050"/>
            <w:sz w:val="24"/>
            <w:szCs w:val="24"/>
            <w:lang w:val="en-US"/>
            <w:rPrChange w:id="17" w:author="Asogwa Caroline" w:date="2018-06-26T10:18:00Z">
              <w:rPr>
                <w:rFonts w:ascii="Times New Roman" w:hAnsi="Times New Roman" w:cs="Times New Roman"/>
                <w:sz w:val="24"/>
                <w:szCs w:val="24"/>
                <w:lang w:val="en-US"/>
              </w:rPr>
            </w:rPrChange>
          </w:rPr>
          <w:t>ing</w:t>
        </w:r>
      </w:ins>
      <w:proofErr w:type="spellEnd"/>
      <w:r w:rsidRPr="00FD1F2A">
        <w:rPr>
          <w:rFonts w:ascii="Times New Roman" w:hAnsi="Times New Roman" w:cs="Times New Roman"/>
          <w:sz w:val="24"/>
          <w:szCs w:val="24"/>
          <w:lang w:val="en-US"/>
        </w:rPr>
        <w:t xml:space="preserve"> multiple people, such as an institution or an association that has a collective goal and is linked to an external environment.</w:t>
      </w:r>
    </w:p>
    <w:p w:rsidR="00466613" w:rsidRDefault="00466613" w:rsidP="0046661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existing email management system works in such a way that a new user submits his/her registration form and the details in the form are stored in the database. Any time the user wants to enter into his account; email address and password used to register the account are required. There are some actions that logged in users can perform which is to compose email in which during the process the user will be asked for the email address of the recipient, the subject of the message,  the body </w:t>
      </w:r>
      <w:r w:rsidRPr="000603EB">
        <w:rPr>
          <w:rFonts w:ascii="Times New Roman" w:hAnsi="Times New Roman" w:cs="Times New Roman"/>
          <w:color w:val="C00000"/>
          <w:sz w:val="24"/>
          <w:szCs w:val="24"/>
          <w:u w:val="single"/>
          <w:lang w:val="en-US"/>
          <w:rPrChange w:id="18" w:author="Asogwa Caroline" w:date="2018-06-26T10:20:00Z">
            <w:rPr>
              <w:rFonts w:ascii="Times New Roman" w:hAnsi="Times New Roman" w:cs="Times New Roman"/>
              <w:sz w:val="24"/>
              <w:szCs w:val="24"/>
              <w:lang w:val="en-US"/>
            </w:rPr>
          </w:rPrChange>
        </w:rPr>
        <w:t>to</w:t>
      </w:r>
      <w:r>
        <w:rPr>
          <w:rFonts w:ascii="Times New Roman" w:hAnsi="Times New Roman" w:cs="Times New Roman"/>
          <w:sz w:val="24"/>
          <w:szCs w:val="24"/>
          <w:lang w:val="en-US"/>
        </w:rPr>
        <w:t xml:space="preserve"> </w:t>
      </w:r>
      <w:ins w:id="19" w:author="Asogwa Caroline" w:date="2018-06-26T10:20:00Z">
        <w:r w:rsidR="000603EB" w:rsidRPr="000603EB">
          <w:rPr>
            <w:rFonts w:ascii="Times New Roman" w:hAnsi="Times New Roman" w:cs="Times New Roman"/>
            <w:color w:val="00B050"/>
            <w:sz w:val="24"/>
            <w:szCs w:val="24"/>
            <w:lang w:val="en-US"/>
            <w:rPrChange w:id="20" w:author="Asogwa Caroline" w:date="2018-06-26T10:20:00Z">
              <w:rPr>
                <w:rFonts w:ascii="Times New Roman" w:hAnsi="Times New Roman" w:cs="Times New Roman"/>
                <w:sz w:val="24"/>
                <w:szCs w:val="24"/>
                <w:lang w:val="en-US"/>
              </w:rPr>
            </w:rPrChange>
          </w:rPr>
          <w:t>of</w:t>
        </w:r>
        <w:r w:rsidR="000603EB">
          <w:rPr>
            <w:rFonts w:ascii="Times New Roman" w:hAnsi="Times New Roman" w:cs="Times New Roman"/>
            <w:sz w:val="24"/>
            <w:szCs w:val="24"/>
            <w:lang w:val="en-US"/>
          </w:rPr>
          <w:t xml:space="preserve"> </w:t>
        </w:r>
      </w:ins>
      <w:r>
        <w:rPr>
          <w:rFonts w:ascii="Times New Roman" w:hAnsi="Times New Roman" w:cs="Times New Roman"/>
          <w:sz w:val="24"/>
          <w:szCs w:val="24"/>
          <w:lang w:val="en-US"/>
        </w:rPr>
        <w:t>the message and</w:t>
      </w:r>
      <w:ins w:id="21" w:author="Asogwa Caroline" w:date="2018-06-26T10:20:00Z">
        <w:r w:rsidR="000603EB">
          <w:rPr>
            <w:rFonts w:ascii="Times New Roman" w:hAnsi="Times New Roman" w:cs="Times New Roman"/>
            <w:sz w:val="24"/>
            <w:szCs w:val="24"/>
            <w:lang w:val="en-US"/>
          </w:rPr>
          <w:t xml:space="preserve"> </w:t>
        </w:r>
        <w:r w:rsidR="000603EB" w:rsidRPr="000603EB">
          <w:rPr>
            <w:rFonts w:ascii="Times New Roman" w:hAnsi="Times New Roman" w:cs="Times New Roman"/>
            <w:color w:val="00B050"/>
            <w:sz w:val="24"/>
            <w:szCs w:val="24"/>
            <w:lang w:val="en-US"/>
            <w:rPrChange w:id="22" w:author="Asogwa Caroline" w:date="2018-06-26T10:20:00Z">
              <w:rPr>
                <w:rFonts w:ascii="Times New Roman" w:hAnsi="Times New Roman" w:cs="Times New Roman"/>
                <w:sz w:val="24"/>
                <w:szCs w:val="24"/>
                <w:lang w:val="en-US"/>
              </w:rPr>
            </w:rPrChange>
          </w:rPr>
          <w:t>files to be attached</w:t>
        </w:r>
      </w:ins>
      <w:r>
        <w:rPr>
          <w:rFonts w:ascii="Times New Roman" w:hAnsi="Times New Roman" w:cs="Times New Roman"/>
          <w:sz w:val="24"/>
          <w:szCs w:val="24"/>
          <w:lang w:val="en-US"/>
        </w:rPr>
        <w:t xml:space="preserve"> </w:t>
      </w:r>
      <w:r w:rsidRPr="000603EB">
        <w:rPr>
          <w:rFonts w:ascii="Times New Roman" w:hAnsi="Times New Roman" w:cs="Times New Roman"/>
          <w:color w:val="C00000"/>
          <w:sz w:val="24"/>
          <w:szCs w:val="24"/>
          <w:lang w:val="en-US"/>
          <w:rPrChange w:id="23" w:author="Asogwa Caroline" w:date="2018-06-26T10:21:00Z">
            <w:rPr>
              <w:rFonts w:ascii="Times New Roman" w:hAnsi="Times New Roman" w:cs="Times New Roman"/>
              <w:sz w:val="24"/>
              <w:szCs w:val="24"/>
              <w:lang w:val="en-US"/>
            </w:rPr>
          </w:rPrChange>
        </w:rPr>
        <w:t>attachment files</w:t>
      </w:r>
      <w:r>
        <w:rPr>
          <w:rFonts w:ascii="Times New Roman" w:hAnsi="Times New Roman" w:cs="Times New Roman"/>
          <w:sz w:val="24"/>
          <w:szCs w:val="24"/>
          <w:lang w:val="en-US"/>
        </w:rPr>
        <w:t xml:space="preserve"> if any. The user can click on send button or save the email as a draft. Another </w:t>
      </w:r>
      <w:proofErr w:type="gramStart"/>
      <w:r w:rsidRPr="000603EB">
        <w:rPr>
          <w:rFonts w:ascii="Times New Roman" w:hAnsi="Times New Roman" w:cs="Times New Roman"/>
          <w:color w:val="00B050"/>
          <w:sz w:val="24"/>
          <w:szCs w:val="24"/>
          <w:lang w:val="en-US"/>
          <w:rPrChange w:id="24" w:author="Asogwa Caroline" w:date="2018-06-26T10:22:00Z">
            <w:rPr>
              <w:rFonts w:ascii="Times New Roman" w:hAnsi="Times New Roman" w:cs="Times New Roman"/>
              <w:sz w:val="24"/>
              <w:szCs w:val="24"/>
              <w:lang w:val="en-US"/>
            </w:rPr>
          </w:rPrChange>
        </w:rPr>
        <w:t xml:space="preserve">action </w:t>
      </w:r>
      <w:ins w:id="25" w:author="Asogwa Caroline" w:date="2018-06-26T10:21:00Z">
        <w:r w:rsidR="000603EB" w:rsidRPr="000603EB">
          <w:rPr>
            <w:rFonts w:ascii="Times New Roman" w:hAnsi="Times New Roman" w:cs="Times New Roman"/>
            <w:color w:val="00B050"/>
            <w:sz w:val="24"/>
            <w:szCs w:val="24"/>
            <w:lang w:val="en-US"/>
            <w:rPrChange w:id="26" w:author="Asogwa Caroline" w:date="2018-06-26T10:22:00Z">
              <w:rPr>
                <w:rFonts w:ascii="Times New Roman" w:hAnsi="Times New Roman" w:cs="Times New Roman"/>
                <w:sz w:val="24"/>
                <w:szCs w:val="24"/>
                <w:lang w:val="en-US"/>
              </w:rPr>
            </w:rPrChange>
          </w:rPr>
          <w:t xml:space="preserve"> a</w:t>
        </w:r>
        <w:proofErr w:type="gramEnd"/>
        <w:r w:rsidR="000603EB" w:rsidRPr="000603EB">
          <w:rPr>
            <w:rFonts w:ascii="Times New Roman" w:hAnsi="Times New Roman" w:cs="Times New Roman"/>
            <w:color w:val="00B050"/>
            <w:sz w:val="24"/>
            <w:szCs w:val="24"/>
            <w:lang w:val="en-US"/>
            <w:rPrChange w:id="27" w:author="Asogwa Caroline" w:date="2018-06-26T10:22:00Z">
              <w:rPr>
                <w:rFonts w:ascii="Times New Roman" w:hAnsi="Times New Roman" w:cs="Times New Roman"/>
                <w:sz w:val="24"/>
                <w:szCs w:val="24"/>
                <w:lang w:val="en-US"/>
              </w:rPr>
            </w:rPrChange>
          </w:rPr>
          <w:t xml:space="preserve"> user can perform</w:t>
        </w:r>
        <w:r w:rsidR="000603EB">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is to view receive emails which resides in the inbox folder and </w:t>
      </w:r>
      <w:ins w:id="28" w:author="Asogwa Caroline" w:date="2018-06-26T10:22:00Z">
        <w:r w:rsidR="000603EB" w:rsidRPr="000603EB">
          <w:rPr>
            <w:rFonts w:ascii="Times New Roman" w:hAnsi="Times New Roman" w:cs="Times New Roman"/>
            <w:color w:val="00B050"/>
            <w:sz w:val="24"/>
            <w:szCs w:val="24"/>
            <w:lang w:val="en-US"/>
            <w:rPrChange w:id="29" w:author="Asogwa Caroline" w:date="2018-06-26T10:22:00Z">
              <w:rPr>
                <w:rFonts w:ascii="Times New Roman" w:hAnsi="Times New Roman" w:cs="Times New Roman"/>
                <w:sz w:val="24"/>
                <w:szCs w:val="24"/>
                <w:lang w:val="en-US"/>
              </w:rPr>
            </w:rPrChange>
          </w:rPr>
          <w:t>can</w:t>
        </w:r>
        <w:r w:rsidR="000603EB">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also </w:t>
      </w:r>
      <w:r w:rsidRPr="000603EB">
        <w:rPr>
          <w:rFonts w:ascii="Times New Roman" w:hAnsi="Times New Roman" w:cs="Times New Roman"/>
          <w:color w:val="C00000"/>
          <w:sz w:val="24"/>
          <w:szCs w:val="24"/>
          <w:u w:val="single"/>
          <w:lang w:val="en-US"/>
          <w:rPrChange w:id="30" w:author="Asogwa Caroline" w:date="2018-06-26T10:22:00Z">
            <w:rPr>
              <w:rFonts w:ascii="Times New Roman" w:hAnsi="Times New Roman" w:cs="Times New Roman"/>
              <w:sz w:val="24"/>
              <w:szCs w:val="24"/>
              <w:lang w:val="en-US"/>
            </w:rPr>
          </w:rPrChange>
        </w:rPr>
        <w:t>can</w:t>
      </w:r>
      <w:r>
        <w:rPr>
          <w:rFonts w:ascii="Times New Roman" w:hAnsi="Times New Roman" w:cs="Times New Roman"/>
          <w:sz w:val="24"/>
          <w:szCs w:val="24"/>
          <w:lang w:val="en-US"/>
        </w:rPr>
        <w:t xml:space="preserve"> delete emails.</w:t>
      </w:r>
    </w:p>
    <w:p w:rsidR="00466613" w:rsidRDefault="00466613" w:rsidP="0046661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problem with the existing system is that a user does not have the freedom to schedule email to be sent or received at a time and date specified by a user.</w:t>
      </w:r>
    </w:p>
    <w:p w:rsidR="00466613" w:rsidRDefault="00466613" w:rsidP="00466613">
      <w:pPr>
        <w:spacing w:line="360" w:lineRule="auto"/>
        <w:jc w:val="both"/>
        <w:rPr>
          <w:rFonts w:ascii="Times New Roman" w:hAnsi="Times New Roman" w:cs="Times New Roman"/>
          <w:sz w:val="24"/>
          <w:szCs w:val="24"/>
        </w:rPr>
      </w:pPr>
      <w:r w:rsidRPr="00FD1F2A">
        <w:rPr>
          <w:rFonts w:ascii="Times New Roman" w:hAnsi="Times New Roman" w:cs="Times New Roman"/>
          <w:sz w:val="24"/>
          <w:szCs w:val="24"/>
          <w:lang w:val="en-US"/>
        </w:rPr>
        <w:t xml:space="preserve">The main potential of email </w:t>
      </w:r>
      <w:ins w:id="31" w:author="Asogwa Caroline" w:date="2018-06-26T10:23:00Z">
        <w:r w:rsidR="00311465">
          <w:rPr>
            <w:rFonts w:ascii="Times New Roman" w:hAnsi="Times New Roman" w:cs="Times New Roman"/>
            <w:sz w:val="24"/>
            <w:szCs w:val="24"/>
            <w:lang w:val="en-US"/>
          </w:rPr>
          <w:t xml:space="preserve">scheduling </w:t>
        </w:r>
      </w:ins>
      <w:r w:rsidRPr="00311465">
        <w:rPr>
          <w:rFonts w:ascii="Times New Roman" w:hAnsi="Times New Roman" w:cs="Times New Roman"/>
          <w:color w:val="C00000"/>
          <w:sz w:val="24"/>
          <w:szCs w:val="24"/>
          <w:u w:val="single"/>
          <w:lang w:val="en-US"/>
          <w:rPrChange w:id="32" w:author="Asogwa Caroline" w:date="2018-06-26T10:23:00Z">
            <w:rPr>
              <w:rFonts w:ascii="Times New Roman" w:hAnsi="Times New Roman" w:cs="Times New Roman"/>
              <w:sz w:val="24"/>
              <w:szCs w:val="24"/>
              <w:lang w:val="en-US"/>
            </w:rPr>
          </w:rPrChange>
        </w:rPr>
        <w:t>management</w:t>
      </w:r>
      <w:r w:rsidRPr="00FD1F2A">
        <w:rPr>
          <w:rFonts w:ascii="Times New Roman" w:hAnsi="Times New Roman" w:cs="Times New Roman"/>
          <w:sz w:val="24"/>
          <w:szCs w:val="24"/>
          <w:lang w:val="en-US"/>
        </w:rPr>
        <w:t xml:space="preserve"> system is to impro</w:t>
      </w:r>
      <w:r>
        <w:rPr>
          <w:rFonts w:ascii="Times New Roman" w:hAnsi="Times New Roman" w:cs="Times New Roman"/>
          <w:sz w:val="24"/>
          <w:szCs w:val="24"/>
          <w:lang w:val="en-US"/>
        </w:rPr>
        <w:t>ve communication and also make</w:t>
      </w:r>
      <w:r w:rsidRPr="00FD1F2A">
        <w:rPr>
          <w:rFonts w:ascii="Times New Roman" w:hAnsi="Times New Roman" w:cs="Times New Roman"/>
          <w:sz w:val="24"/>
          <w:szCs w:val="24"/>
          <w:lang w:val="en-US"/>
        </w:rPr>
        <w:t xml:space="preserve"> sure that message is delivered appropriate</w:t>
      </w:r>
      <w:r>
        <w:rPr>
          <w:rFonts w:ascii="Times New Roman" w:hAnsi="Times New Roman" w:cs="Times New Roman"/>
          <w:sz w:val="24"/>
          <w:szCs w:val="24"/>
          <w:lang w:val="en-US"/>
        </w:rPr>
        <w:t>ly</w:t>
      </w:r>
      <w:r w:rsidRPr="00FD1F2A">
        <w:rPr>
          <w:rFonts w:ascii="Times New Roman" w:hAnsi="Times New Roman" w:cs="Times New Roman"/>
          <w:sz w:val="24"/>
          <w:szCs w:val="24"/>
          <w:lang w:val="en-US"/>
        </w:rPr>
        <w:t xml:space="preserve"> within and outside the organization. This </w:t>
      </w:r>
      <w:r w:rsidRPr="00311465">
        <w:rPr>
          <w:rFonts w:ascii="Times New Roman" w:hAnsi="Times New Roman" w:cs="Times New Roman"/>
          <w:color w:val="C00000"/>
          <w:sz w:val="24"/>
          <w:szCs w:val="24"/>
          <w:u w:val="single"/>
          <w:lang w:val="en-US"/>
          <w:rPrChange w:id="33" w:author="Asogwa Caroline" w:date="2018-06-26T10:24:00Z">
            <w:rPr>
              <w:rFonts w:ascii="Times New Roman" w:hAnsi="Times New Roman" w:cs="Times New Roman"/>
              <w:sz w:val="24"/>
              <w:szCs w:val="24"/>
              <w:lang w:val="en-US"/>
            </w:rPr>
          </w:rPrChange>
        </w:rPr>
        <w:t>need to</w:t>
      </w:r>
      <w:r w:rsidRPr="00FD1F2A">
        <w:rPr>
          <w:rFonts w:ascii="Times New Roman" w:hAnsi="Times New Roman" w:cs="Times New Roman"/>
          <w:sz w:val="24"/>
          <w:szCs w:val="24"/>
          <w:lang w:val="en-US"/>
        </w:rPr>
        <w:t xml:space="preserve"> </w:t>
      </w:r>
      <w:proofErr w:type="gramStart"/>
      <w:r w:rsidRPr="00FD1F2A">
        <w:rPr>
          <w:rFonts w:ascii="Times New Roman" w:hAnsi="Times New Roman" w:cs="Times New Roman"/>
          <w:sz w:val="24"/>
          <w:szCs w:val="24"/>
          <w:lang w:val="en-US"/>
        </w:rPr>
        <w:t>improve</w:t>
      </w:r>
      <w:ins w:id="34" w:author="Asogwa Caroline" w:date="2018-06-26T10:24:00Z">
        <w:r w:rsidR="00311465" w:rsidRPr="00311465">
          <w:rPr>
            <w:rFonts w:ascii="Times New Roman" w:hAnsi="Times New Roman" w:cs="Times New Roman"/>
            <w:color w:val="00B050"/>
            <w:sz w:val="24"/>
            <w:szCs w:val="24"/>
            <w:lang w:val="en-US"/>
            <w:rPrChange w:id="35" w:author="Asogwa Caroline" w:date="2018-06-26T10:24:00Z">
              <w:rPr>
                <w:rFonts w:ascii="Times New Roman" w:hAnsi="Times New Roman" w:cs="Times New Roman"/>
                <w:sz w:val="24"/>
                <w:szCs w:val="24"/>
                <w:lang w:val="en-US"/>
              </w:rPr>
            </w:rPrChange>
          </w:rPr>
          <w:t>s</w:t>
        </w:r>
      </w:ins>
      <w:proofErr w:type="gramEnd"/>
      <w:r w:rsidRPr="00FD1F2A">
        <w:rPr>
          <w:rFonts w:ascii="Times New Roman" w:hAnsi="Times New Roman" w:cs="Times New Roman"/>
          <w:sz w:val="24"/>
          <w:szCs w:val="24"/>
          <w:lang w:val="en-US"/>
        </w:rPr>
        <w:t xml:space="preserve"> the productivity of both clerical and managerial office employees.</w:t>
      </w:r>
      <w:r>
        <w:rPr>
          <w:rFonts w:ascii="Times New Roman" w:hAnsi="Times New Roman" w:cs="Times New Roman"/>
          <w:sz w:val="24"/>
          <w:szCs w:val="24"/>
          <w:lang w:val="en-US"/>
        </w:rPr>
        <w:t xml:space="preserve"> In </w:t>
      </w:r>
      <w:r>
        <w:rPr>
          <w:rFonts w:ascii="Cambria" w:hAnsi="Cambria" w:cs="Cambria"/>
          <w:sz w:val="24"/>
          <w:szCs w:val="24"/>
        </w:rPr>
        <w:t>[6] the paper</w:t>
      </w:r>
      <w:r w:rsidRPr="00FD1F2A">
        <w:rPr>
          <w:rFonts w:ascii="Times New Roman" w:hAnsi="Times New Roman" w:cs="Times New Roman"/>
          <w:sz w:val="24"/>
          <w:szCs w:val="24"/>
          <w:lang w:val="en-US"/>
        </w:rPr>
        <w:t xml:space="preserve"> estimated that email conversation generally costs 75% less than a phone conversation and the time it takes to respond to an email is significantly less than phone call. Another reason for interest in email management system</w:t>
      </w:r>
      <w:ins w:id="36" w:author="Asogwa Caroline" w:date="2018-06-26T10:26:00Z">
        <w:r w:rsidR="00D65253" w:rsidRPr="00D65253">
          <w:rPr>
            <w:rFonts w:ascii="Times New Roman" w:hAnsi="Times New Roman" w:cs="Times New Roman"/>
            <w:color w:val="00B050"/>
            <w:sz w:val="24"/>
            <w:szCs w:val="24"/>
            <w:lang w:val="en-US"/>
            <w:rPrChange w:id="37" w:author="Asogwa Caroline" w:date="2018-06-26T10:26:00Z">
              <w:rPr>
                <w:rFonts w:ascii="Times New Roman" w:hAnsi="Times New Roman" w:cs="Times New Roman"/>
                <w:sz w:val="24"/>
                <w:szCs w:val="24"/>
                <w:lang w:val="en-US"/>
              </w:rPr>
            </w:rPrChange>
          </w:rPr>
          <w:t>s</w:t>
        </w:r>
      </w:ins>
      <w:r w:rsidRPr="00FD1F2A">
        <w:rPr>
          <w:rFonts w:ascii="Times New Roman" w:hAnsi="Times New Roman" w:cs="Times New Roman"/>
          <w:sz w:val="24"/>
          <w:szCs w:val="24"/>
          <w:lang w:val="en-US"/>
        </w:rPr>
        <w:t xml:space="preserve"> is that it will increase the organizational decision making and information needs. </w:t>
      </w:r>
      <w:r>
        <w:rPr>
          <w:rFonts w:ascii="Times New Roman" w:hAnsi="Times New Roman" w:cs="Times New Roman"/>
          <w:sz w:val="24"/>
          <w:szCs w:val="24"/>
          <w:lang w:val="en-US"/>
        </w:rPr>
        <w:t xml:space="preserve">The aim of this work is to develop </w:t>
      </w:r>
      <w:r>
        <w:rPr>
          <w:rFonts w:ascii="Times New Roman" w:hAnsi="Times New Roman" w:cs="Times New Roman"/>
          <w:sz w:val="24"/>
          <w:szCs w:val="24"/>
          <w:lang w:val="en-US"/>
        </w:rPr>
        <w:lastRenderedPageBreak/>
        <w:t xml:space="preserve">an email </w:t>
      </w:r>
      <w:ins w:id="38" w:author="Asogwa Caroline" w:date="2018-06-26T10:27:00Z">
        <w:r w:rsidR="00D65253" w:rsidRPr="00D65253">
          <w:rPr>
            <w:rFonts w:ascii="Times New Roman" w:hAnsi="Times New Roman" w:cs="Times New Roman"/>
            <w:color w:val="00B050"/>
            <w:sz w:val="24"/>
            <w:szCs w:val="24"/>
            <w:lang w:val="en-US"/>
            <w:rPrChange w:id="39" w:author="Asogwa Caroline" w:date="2018-06-26T10:27:00Z">
              <w:rPr>
                <w:rFonts w:ascii="Times New Roman" w:hAnsi="Times New Roman" w:cs="Times New Roman"/>
                <w:sz w:val="24"/>
                <w:szCs w:val="24"/>
                <w:lang w:val="en-US"/>
              </w:rPr>
            </w:rPrChange>
          </w:rPr>
          <w:t>scheduling</w:t>
        </w:r>
        <w:r w:rsidR="00D65253">
          <w:rPr>
            <w:rFonts w:ascii="Times New Roman" w:hAnsi="Times New Roman" w:cs="Times New Roman"/>
            <w:sz w:val="24"/>
            <w:szCs w:val="24"/>
            <w:lang w:val="en-US"/>
          </w:rPr>
          <w:t xml:space="preserve"> </w:t>
        </w:r>
      </w:ins>
      <w:r w:rsidRPr="00D65253">
        <w:rPr>
          <w:rFonts w:ascii="Times New Roman" w:hAnsi="Times New Roman" w:cs="Times New Roman"/>
          <w:color w:val="C00000"/>
          <w:sz w:val="24"/>
          <w:szCs w:val="24"/>
          <w:u w:val="single"/>
          <w:lang w:val="en-US"/>
          <w:rPrChange w:id="40" w:author="Asogwa Caroline" w:date="2018-06-26T10:27:00Z">
            <w:rPr>
              <w:rFonts w:ascii="Times New Roman" w:hAnsi="Times New Roman" w:cs="Times New Roman"/>
              <w:sz w:val="24"/>
              <w:szCs w:val="24"/>
              <w:lang w:val="en-US"/>
            </w:rPr>
          </w:rPrChange>
        </w:rPr>
        <w:t>management</w:t>
      </w:r>
      <w:r>
        <w:rPr>
          <w:rFonts w:ascii="Times New Roman" w:hAnsi="Times New Roman" w:cs="Times New Roman"/>
          <w:sz w:val="24"/>
          <w:szCs w:val="24"/>
          <w:lang w:val="en-US"/>
        </w:rPr>
        <w:t xml:space="preserve"> system for corporate organization</w:t>
      </w:r>
      <w:ins w:id="41" w:author="Asogwa Caroline" w:date="2018-06-26T10:27:00Z">
        <w:r w:rsidR="00D65253" w:rsidRPr="00D65253">
          <w:rPr>
            <w:rFonts w:ascii="Times New Roman" w:hAnsi="Times New Roman" w:cs="Times New Roman"/>
            <w:color w:val="00B050"/>
            <w:sz w:val="24"/>
            <w:szCs w:val="24"/>
            <w:lang w:val="en-US"/>
            <w:rPrChange w:id="42" w:author="Asogwa Caroline" w:date="2018-06-26T10:27:00Z">
              <w:rPr>
                <w:rFonts w:ascii="Times New Roman" w:hAnsi="Times New Roman" w:cs="Times New Roman"/>
                <w:sz w:val="24"/>
                <w:szCs w:val="24"/>
                <w:lang w:val="en-US"/>
              </w:rPr>
            </w:rPrChange>
          </w:rPr>
          <w:t>s</w:t>
        </w:r>
      </w:ins>
      <w:r>
        <w:rPr>
          <w:rFonts w:ascii="Times New Roman" w:hAnsi="Times New Roman" w:cs="Times New Roman"/>
          <w:sz w:val="24"/>
          <w:szCs w:val="24"/>
          <w:lang w:val="en-US"/>
        </w:rPr>
        <w:t xml:space="preserve">. </w:t>
      </w:r>
      <w:r w:rsidRPr="00FD1F2A">
        <w:rPr>
          <w:rFonts w:ascii="Times New Roman" w:hAnsi="Times New Roman" w:cs="Times New Roman"/>
          <w:sz w:val="24"/>
          <w:szCs w:val="24"/>
          <w:lang w:val="en-US"/>
        </w:rPr>
        <w:t xml:space="preserve">The email system </w:t>
      </w:r>
      <w:ins w:id="43" w:author="Asogwa Caroline" w:date="2018-06-26T10:28:00Z">
        <w:r w:rsidR="00D65253" w:rsidRPr="00D65253">
          <w:rPr>
            <w:rFonts w:ascii="Times New Roman" w:hAnsi="Times New Roman" w:cs="Times New Roman"/>
            <w:color w:val="00B050"/>
            <w:sz w:val="24"/>
            <w:szCs w:val="24"/>
            <w:lang w:val="en-US"/>
            <w:rPrChange w:id="44" w:author="Asogwa Caroline" w:date="2018-06-26T10:30:00Z">
              <w:rPr>
                <w:rFonts w:ascii="Times New Roman" w:hAnsi="Times New Roman" w:cs="Times New Roman"/>
                <w:sz w:val="24"/>
                <w:szCs w:val="24"/>
                <w:lang w:val="en-US"/>
              </w:rPr>
            </w:rPrChange>
          </w:rPr>
          <w:t xml:space="preserve">in addition to </w:t>
        </w:r>
      </w:ins>
      <w:ins w:id="45" w:author="Asogwa Caroline" w:date="2018-06-26T10:29:00Z">
        <w:r w:rsidR="00D65253" w:rsidRPr="00D65253">
          <w:rPr>
            <w:rFonts w:ascii="Times New Roman" w:hAnsi="Times New Roman" w:cs="Times New Roman"/>
            <w:color w:val="00B050"/>
            <w:sz w:val="24"/>
            <w:szCs w:val="24"/>
            <w:lang w:val="en-US"/>
            <w:rPrChange w:id="46" w:author="Asogwa Caroline" w:date="2018-06-26T10:30:00Z">
              <w:rPr>
                <w:rFonts w:ascii="Times New Roman" w:hAnsi="Times New Roman" w:cs="Times New Roman"/>
                <w:sz w:val="24"/>
                <w:szCs w:val="24"/>
                <w:lang w:val="en-US"/>
              </w:rPr>
            </w:rPrChange>
          </w:rPr>
          <w:t>routine functions of email management systems</w:t>
        </w:r>
        <w:r w:rsidR="00D65253">
          <w:rPr>
            <w:rFonts w:ascii="Times New Roman" w:hAnsi="Times New Roman" w:cs="Times New Roman"/>
            <w:sz w:val="24"/>
            <w:szCs w:val="24"/>
            <w:lang w:val="en-US"/>
          </w:rPr>
          <w:t xml:space="preserve"> </w:t>
        </w:r>
      </w:ins>
      <w:r w:rsidRPr="00FD1F2A">
        <w:rPr>
          <w:rFonts w:ascii="Times New Roman" w:hAnsi="Times New Roman" w:cs="Times New Roman"/>
          <w:sz w:val="24"/>
          <w:szCs w:val="24"/>
          <w:lang w:val="en-US"/>
        </w:rPr>
        <w:t xml:space="preserve">will have a sub-system </w:t>
      </w:r>
      <w:r w:rsidRPr="00D65253">
        <w:rPr>
          <w:rFonts w:ascii="Times New Roman" w:hAnsi="Times New Roman" w:cs="Times New Roman"/>
          <w:color w:val="C00000"/>
          <w:sz w:val="24"/>
          <w:szCs w:val="24"/>
          <w:u w:val="single"/>
          <w:lang w:val="en-US"/>
          <w:rPrChange w:id="47" w:author="Asogwa Caroline" w:date="2018-06-26T10:28:00Z">
            <w:rPr>
              <w:rFonts w:ascii="Times New Roman" w:hAnsi="Times New Roman" w:cs="Times New Roman"/>
              <w:sz w:val="24"/>
              <w:szCs w:val="24"/>
              <w:lang w:val="en-US"/>
            </w:rPr>
          </w:rPrChange>
        </w:rPr>
        <w:t>in it</w:t>
      </w:r>
      <w:r w:rsidRPr="00FD1F2A">
        <w:rPr>
          <w:rFonts w:ascii="Times New Roman" w:hAnsi="Times New Roman" w:cs="Times New Roman"/>
          <w:sz w:val="24"/>
          <w:szCs w:val="24"/>
          <w:lang w:val="en-US"/>
        </w:rPr>
        <w:t xml:space="preserve"> which </w:t>
      </w:r>
      <w:r w:rsidRPr="00D65253">
        <w:rPr>
          <w:rFonts w:ascii="Times New Roman" w:hAnsi="Times New Roman" w:cs="Times New Roman"/>
          <w:color w:val="C00000"/>
          <w:sz w:val="24"/>
          <w:szCs w:val="24"/>
          <w:u w:val="single"/>
          <w:lang w:val="en-US"/>
          <w:rPrChange w:id="48" w:author="Asogwa Caroline" w:date="2018-06-26T10:28:00Z">
            <w:rPr>
              <w:rFonts w:ascii="Times New Roman" w:hAnsi="Times New Roman" w:cs="Times New Roman"/>
              <w:sz w:val="24"/>
              <w:szCs w:val="24"/>
              <w:lang w:val="en-US"/>
            </w:rPr>
          </w:rPrChange>
        </w:rPr>
        <w:t>the system</w:t>
      </w:r>
      <w:r w:rsidRPr="008E499A">
        <w:rPr>
          <w:rFonts w:ascii="Times New Roman" w:hAnsi="Times New Roman" w:cs="Times New Roman"/>
          <w:sz w:val="24"/>
          <w:szCs w:val="24"/>
          <w:lang w:val="en-US"/>
        </w:rPr>
        <w:t xml:space="preserve"> will be used to schedule emails to be sent automatically at </w:t>
      </w:r>
      <w:r w:rsidRPr="00D65253">
        <w:rPr>
          <w:rFonts w:ascii="Times New Roman" w:hAnsi="Times New Roman" w:cs="Times New Roman"/>
          <w:color w:val="C00000"/>
          <w:sz w:val="24"/>
          <w:szCs w:val="24"/>
          <w:u w:val="single"/>
          <w:lang w:val="en-US"/>
          <w:rPrChange w:id="49" w:author="Asogwa Caroline" w:date="2018-06-26T10:32:00Z">
            <w:rPr>
              <w:rFonts w:ascii="Times New Roman" w:hAnsi="Times New Roman" w:cs="Times New Roman"/>
              <w:sz w:val="24"/>
              <w:szCs w:val="24"/>
              <w:lang w:val="en-US"/>
            </w:rPr>
          </w:rPrChange>
        </w:rPr>
        <w:t>a</w:t>
      </w:r>
      <w:r w:rsidRPr="008E499A">
        <w:rPr>
          <w:rFonts w:ascii="Times New Roman" w:hAnsi="Times New Roman" w:cs="Times New Roman"/>
          <w:sz w:val="24"/>
          <w:szCs w:val="24"/>
          <w:lang w:val="en-US"/>
        </w:rPr>
        <w:t xml:space="preserve"> specified time</w:t>
      </w:r>
      <w:ins w:id="50" w:author="Asogwa Caroline" w:date="2018-06-26T10:32:00Z">
        <w:r w:rsidR="00D65253">
          <w:rPr>
            <w:rFonts w:ascii="Times New Roman" w:hAnsi="Times New Roman" w:cs="Times New Roman"/>
            <w:sz w:val="24"/>
            <w:szCs w:val="24"/>
            <w:lang w:val="en-US"/>
          </w:rPr>
          <w:t xml:space="preserve"> </w:t>
        </w:r>
        <w:r w:rsidR="00D65253" w:rsidRPr="00D65253">
          <w:rPr>
            <w:rFonts w:ascii="Times New Roman" w:hAnsi="Times New Roman" w:cs="Times New Roman"/>
            <w:color w:val="00B050"/>
            <w:sz w:val="24"/>
            <w:szCs w:val="24"/>
            <w:lang w:val="en-US"/>
            <w:rPrChange w:id="51" w:author="Asogwa Caroline" w:date="2018-06-26T10:33:00Z">
              <w:rPr>
                <w:rFonts w:ascii="Times New Roman" w:hAnsi="Times New Roman" w:cs="Times New Roman"/>
                <w:sz w:val="24"/>
                <w:szCs w:val="24"/>
                <w:lang w:val="en-US"/>
              </w:rPr>
            </w:rPrChange>
          </w:rPr>
          <w:t>and date</w:t>
        </w:r>
      </w:ins>
      <w:r w:rsidRPr="00D65253">
        <w:rPr>
          <w:rFonts w:ascii="Times New Roman" w:hAnsi="Times New Roman" w:cs="Times New Roman"/>
          <w:color w:val="00B050"/>
          <w:sz w:val="24"/>
          <w:szCs w:val="24"/>
          <w:lang w:val="en-US"/>
          <w:rPrChange w:id="52" w:author="Asogwa Caroline" w:date="2018-06-26T10:33:00Z">
            <w:rPr>
              <w:rFonts w:ascii="Times New Roman" w:hAnsi="Times New Roman" w:cs="Times New Roman"/>
              <w:sz w:val="24"/>
              <w:szCs w:val="24"/>
              <w:lang w:val="en-US"/>
            </w:rPr>
          </w:rPrChange>
        </w:rPr>
        <w:t>.</w:t>
      </w:r>
      <w:r w:rsidRPr="008E499A">
        <w:rPr>
          <w:rFonts w:ascii="Times New Roman" w:hAnsi="Times New Roman" w:cs="Times New Roman"/>
          <w:sz w:val="24"/>
          <w:szCs w:val="24"/>
          <w:lang w:val="en-US"/>
        </w:rPr>
        <w:t xml:space="preserve"> In the future, this email management system may be the only feasible way to deal with information processing in increasing complex</w:t>
      </w:r>
      <w:r>
        <w:rPr>
          <w:rFonts w:ascii="Times New Roman" w:hAnsi="Times New Roman" w:cs="Times New Roman"/>
          <w:sz w:val="24"/>
          <w:szCs w:val="24"/>
          <w:lang w:val="en-US"/>
        </w:rPr>
        <w:t>ity</w:t>
      </w:r>
      <w:r w:rsidRPr="008E499A">
        <w:rPr>
          <w:rFonts w:ascii="Times New Roman" w:hAnsi="Times New Roman" w:cs="Times New Roman"/>
          <w:sz w:val="24"/>
          <w:szCs w:val="24"/>
          <w:lang w:val="en-US"/>
        </w:rPr>
        <w:t xml:space="preserve"> and rapidly</w:t>
      </w:r>
      <w:r>
        <w:rPr>
          <w:rFonts w:ascii="Times New Roman" w:hAnsi="Times New Roman" w:cs="Times New Roman"/>
          <w:sz w:val="24"/>
          <w:szCs w:val="24"/>
          <w:lang w:val="en-US"/>
        </w:rPr>
        <w:t>, thus changing</w:t>
      </w:r>
      <w:r w:rsidRPr="008E499A">
        <w:rPr>
          <w:rFonts w:ascii="Times New Roman" w:hAnsi="Times New Roman" w:cs="Times New Roman"/>
          <w:sz w:val="24"/>
          <w:szCs w:val="24"/>
          <w:lang w:val="en-US"/>
        </w:rPr>
        <w:t xml:space="preserve"> organizational environments.</w:t>
      </w:r>
      <w:ins w:id="53" w:author="Asogwa Caroline" w:date="2018-06-26T10:33:00Z">
        <w:r w:rsidR="00D65253">
          <w:rPr>
            <w:rFonts w:ascii="Times New Roman" w:hAnsi="Times New Roman" w:cs="Times New Roman"/>
            <w:sz w:val="24"/>
            <w:szCs w:val="24"/>
            <w:lang w:val="en-US"/>
          </w:rPr>
          <w:t xml:space="preserve"> </w:t>
        </w:r>
      </w:ins>
      <w:r>
        <w:rPr>
          <w:rFonts w:ascii="Times New Roman" w:hAnsi="Times New Roman" w:cs="Times New Roman"/>
          <w:sz w:val="23"/>
          <w:szCs w:val="23"/>
        </w:rPr>
        <w:t>As stated in [2]</w:t>
      </w:r>
      <w:r w:rsidRPr="008E499A">
        <w:rPr>
          <w:rFonts w:ascii="Times New Roman" w:hAnsi="Times New Roman" w:cs="Times New Roman"/>
          <w:sz w:val="23"/>
          <w:szCs w:val="23"/>
        </w:rPr>
        <w:t xml:space="preserve"> </w:t>
      </w:r>
      <w:r w:rsidRPr="00D65253">
        <w:rPr>
          <w:rFonts w:ascii="Times New Roman" w:hAnsi="Times New Roman" w:cs="Times New Roman"/>
          <w:color w:val="C00000"/>
          <w:sz w:val="23"/>
          <w:szCs w:val="23"/>
          <w:u w:val="single"/>
          <w:rPrChange w:id="54" w:author="Asogwa Caroline" w:date="2018-06-26T10:33:00Z">
            <w:rPr>
              <w:rFonts w:ascii="Times New Roman" w:hAnsi="Times New Roman" w:cs="Times New Roman"/>
              <w:sz w:val="23"/>
              <w:szCs w:val="23"/>
            </w:rPr>
          </w:rPrChange>
        </w:rPr>
        <w:t>that</w:t>
      </w:r>
      <w:r w:rsidRPr="008E499A">
        <w:rPr>
          <w:rFonts w:ascii="Times New Roman" w:hAnsi="Times New Roman" w:cs="Times New Roman"/>
          <w:sz w:val="23"/>
          <w:szCs w:val="23"/>
        </w:rPr>
        <w:t xml:space="preserve"> </w:t>
      </w:r>
      <w:r w:rsidRPr="008E499A">
        <w:rPr>
          <w:rFonts w:ascii="Times New Roman" w:hAnsi="Times New Roman" w:cs="Times New Roman"/>
        </w:rPr>
        <w:t>email policies of the past decade have tended to make individual users responsible for managing their own emails. Recent studies have highlighted the shortcomings of this approach in guaranteeing organization wide compliance with records and other requirements. In large organizations</w:t>
      </w:r>
      <w:r>
        <w:rPr>
          <w:rFonts w:ascii="Times New Roman" w:hAnsi="Times New Roman" w:cs="Times New Roman"/>
        </w:rPr>
        <w:t>,</w:t>
      </w:r>
      <w:r w:rsidRPr="008E499A">
        <w:rPr>
          <w:rFonts w:ascii="Times New Roman" w:hAnsi="Times New Roman" w:cs="Times New Roman"/>
        </w:rPr>
        <w:t xml:space="preserve"> email is managed inconsistently if left to end users, because individuals exercise various levels of discipline and use their email accounts differently.</w:t>
      </w:r>
      <w:r>
        <w:rPr>
          <w:rFonts w:ascii="Times New Roman" w:hAnsi="Times New Roman" w:cs="Times New Roman"/>
          <w:sz w:val="24"/>
          <w:szCs w:val="24"/>
        </w:rPr>
        <w:t xml:space="preserve"> [1</w:t>
      </w:r>
      <w:r w:rsidRPr="00E24BC1">
        <w:rPr>
          <w:rFonts w:ascii="Times New Roman" w:hAnsi="Times New Roman" w:cs="Times New Roman"/>
          <w:sz w:val="24"/>
          <w:szCs w:val="24"/>
        </w:rPr>
        <w:t>]</w:t>
      </w:r>
      <w:r>
        <w:rPr>
          <w:rFonts w:ascii="Times New Roman" w:hAnsi="Times New Roman" w:cs="Times New Roman"/>
          <w:sz w:val="24"/>
          <w:szCs w:val="24"/>
        </w:rPr>
        <w:t xml:space="preserve"> Published their study on </w:t>
      </w:r>
      <w:r w:rsidRPr="00E24BC1">
        <w:rPr>
          <w:rFonts w:ascii="Times New Roman" w:hAnsi="Times New Roman" w:cs="Times New Roman"/>
          <w:sz w:val="24"/>
          <w:szCs w:val="24"/>
        </w:rPr>
        <w:t xml:space="preserve">email use </w:t>
      </w:r>
      <w:r>
        <w:rPr>
          <w:rFonts w:ascii="Times New Roman" w:hAnsi="Times New Roman" w:cs="Times New Roman"/>
          <w:sz w:val="24"/>
          <w:szCs w:val="24"/>
        </w:rPr>
        <w:t xml:space="preserve">within Lotus. Like [3], the paper </w:t>
      </w:r>
      <w:r w:rsidRPr="00E24BC1">
        <w:rPr>
          <w:rFonts w:ascii="Times New Roman" w:hAnsi="Times New Roman" w:cs="Times New Roman"/>
          <w:sz w:val="24"/>
          <w:szCs w:val="24"/>
        </w:rPr>
        <w:t>found that email was being used for sev</w:t>
      </w:r>
      <w:r>
        <w:rPr>
          <w:rFonts w:ascii="Times New Roman" w:hAnsi="Times New Roman" w:cs="Times New Roman"/>
          <w:sz w:val="24"/>
          <w:szCs w:val="24"/>
        </w:rPr>
        <w:t xml:space="preserve">eral tasks in addition to basic </w:t>
      </w:r>
      <w:r w:rsidRPr="00E24BC1">
        <w:rPr>
          <w:rFonts w:ascii="Times New Roman" w:hAnsi="Times New Roman" w:cs="Times New Roman"/>
          <w:sz w:val="24"/>
          <w:szCs w:val="24"/>
        </w:rPr>
        <w:t xml:space="preserve">communication, </w:t>
      </w:r>
      <w:r>
        <w:rPr>
          <w:rFonts w:ascii="Times New Roman" w:hAnsi="Times New Roman" w:cs="Times New Roman"/>
          <w:sz w:val="24"/>
          <w:szCs w:val="24"/>
        </w:rPr>
        <w:t xml:space="preserve">a phenomenon called </w:t>
      </w:r>
      <w:r>
        <w:rPr>
          <w:rFonts w:ascii="Times New Roman" w:hAnsi="Times New Roman" w:cs="Times New Roman"/>
          <w:sz w:val="24"/>
          <w:szCs w:val="24"/>
          <w:lang w:val="en-US"/>
        </w:rPr>
        <w:t>“email overload”</w:t>
      </w:r>
      <w:ins w:id="55" w:author="Asogwa Caroline" w:date="2018-06-26T10:35:00Z">
        <w:r w:rsidR="00D65253">
          <w:rPr>
            <w:rFonts w:ascii="Times New Roman" w:hAnsi="Times New Roman" w:cs="Times New Roman"/>
            <w:sz w:val="24"/>
            <w:szCs w:val="24"/>
            <w:lang w:val="en-US"/>
          </w:rPr>
          <w:t>.</w:t>
        </w:r>
      </w:ins>
      <w:r>
        <w:rPr>
          <w:rFonts w:ascii="Times New Roman" w:hAnsi="Times New Roman" w:cs="Times New Roman"/>
          <w:sz w:val="24"/>
          <w:szCs w:val="24"/>
        </w:rPr>
        <w:t xml:space="preserve"> The</w:t>
      </w:r>
      <w:r w:rsidRPr="00D65253">
        <w:rPr>
          <w:rFonts w:ascii="Times New Roman" w:hAnsi="Times New Roman" w:cs="Times New Roman"/>
          <w:color w:val="C00000"/>
          <w:sz w:val="24"/>
          <w:szCs w:val="24"/>
          <w:u w:val="single"/>
          <w:rPrChange w:id="56" w:author="Asogwa Caroline" w:date="2018-06-26T10:35:00Z">
            <w:rPr>
              <w:rFonts w:ascii="Times New Roman" w:hAnsi="Times New Roman" w:cs="Times New Roman"/>
              <w:sz w:val="24"/>
              <w:szCs w:val="24"/>
            </w:rPr>
          </w:rPrChange>
        </w:rPr>
        <w:t>y</w:t>
      </w:r>
      <w:r>
        <w:rPr>
          <w:rFonts w:ascii="Times New Roman" w:hAnsi="Times New Roman" w:cs="Times New Roman"/>
          <w:sz w:val="24"/>
          <w:szCs w:val="24"/>
        </w:rPr>
        <w:t xml:space="preserve"> </w:t>
      </w:r>
      <w:ins w:id="57" w:author="Asogwa Caroline" w:date="2018-06-26T10:35:00Z">
        <w:r w:rsidR="00D65253" w:rsidRPr="00D65253">
          <w:rPr>
            <w:rFonts w:ascii="Times New Roman" w:hAnsi="Times New Roman" w:cs="Times New Roman"/>
            <w:color w:val="00B050"/>
            <w:sz w:val="24"/>
            <w:szCs w:val="24"/>
            <w:rPrChange w:id="58" w:author="Asogwa Caroline" w:date="2018-06-26T10:35:00Z">
              <w:rPr>
                <w:rFonts w:ascii="Times New Roman" w:hAnsi="Times New Roman" w:cs="Times New Roman"/>
                <w:sz w:val="24"/>
                <w:szCs w:val="24"/>
              </w:rPr>
            </w:rPrChange>
          </w:rPr>
          <w:t>paper</w:t>
        </w:r>
        <w:r w:rsidR="00D65253">
          <w:rPr>
            <w:rFonts w:ascii="Times New Roman" w:hAnsi="Times New Roman" w:cs="Times New Roman"/>
            <w:sz w:val="24"/>
            <w:szCs w:val="24"/>
          </w:rPr>
          <w:t xml:space="preserve"> </w:t>
        </w:r>
      </w:ins>
      <w:r>
        <w:rPr>
          <w:rFonts w:ascii="Times New Roman" w:hAnsi="Times New Roman" w:cs="Times New Roman"/>
          <w:sz w:val="24"/>
          <w:szCs w:val="24"/>
        </w:rPr>
        <w:t xml:space="preserve">also </w:t>
      </w:r>
      <w:r w:rsidRPr="00E24BC1">
        <w:rPr>
          <w:rFonts w:ascii="Times New Roman" w:hAnsi="Times New Roman" w:cs="Times New Roman"/>
          <w:sz w:val="24"/>
          <w:szCs w:val="24"/>
        </w:rPr>
        <w:t xml:space="preserve">studied how people handled email </w:t>
      </w:r>
      <w:r>
        <w:rPr>
          <w:rFonts w:ascii="Times New Roman" w:hAnsi="Times New Roman" w:cs="Times New Roman"/>
          <w:sz w:val="24"/>
          <w:szCs w:val="24"/>
        </w:rPr>
        <w:t xml:space="preserve">overload when it comes to filing </w:t>
      </w:r>
      <w:r w:rsidRPr="00E24BC1">
        <w:rPr>
          <w:rFonts w:ascii="Times New Roman" w:hAnsi="Times New Roman" w:cs="Times New Roman"/>
          <w:sz w:val="24"/>
          <w:szCs w:val="24"/>
        </w:rPr>
        <w:t>me</w:t>
      </w:r>
      <w:r>
        <w:rPr>
          <w:rFonts w:ascii="Times New Roman" w:hAnsi="Times New Roman" w:cs="Times New Roman"/>
          <w:sz w:val="24"/>
          <w:szCs w:val="24"/>
        </w:rPr>
        <w:t xml:space="preserve">ssages and </w:t>
      </w:r>
      <w:r w:rsidRPr="00D65253">
        <w:rPr>
          <w:rFonts w:ascii="Times New Roman" w:hAnsi="Times New Roman" w:cs="Times New Roman"/>
          <w:color w:val="C00000"/>
          <w:sz w:val="24"/>
          <w:szCs w:val="24"/>
          <w:u w:val="single"/>
          <w:rPrChange w:id="59" w:author="Asogwa Caroline" w:date="2018-06-26T10:36:00Z">
            <w:rPr>
              <w:rFonts w:ascii="Times New Roman" w:hAnsi="Times New Roman" w:cs="Times New Roman"/>
              <w:sz w:val="24"/>
              <w:szCs w:val="24"/>
            </w:rPr>
          </w:rPrChange>
        </w:rPr>
        <w:t>classified</w:t>
      </w:r>
      <w:r>
        <w:rPr>
          <w:rFonts w:ascii="Times New Roman" w:hAnsi="Times New Roman" w:cs="Times New Roman"/>
          <w:sz w:val="24"/>
          <w:szCs w:val="24"/>
        </w:rPr>
        <w:t xml:space="preserve"> </w:t>
      </w:r>
      <w:ins w:id="60" w:author="Asogwa Caroline" w:date="2018-06-26T10:36:00Z">
        <w:r w:rsidR="00D65253">
          <w:rPr>
            <w:rFonts w:ascii="Times New Roman" w:hAnsi="Times New Roman" w:cs="Times New Roman"/>
            <w:sz w:val="24"/>
            <w:szCs w:val="24"/>
          </w:rPr>
          <w:t xml:space="preserve">classifying </w:t>
        </w:r>
      </w:ins>
      <w:r>
        <w:rPr>
          <w:rFonts w:ascii="Times New Roman" w:hAnsi="Times New Roman" w:cs="Times New Roman"/>
          <w:sz w:val="24"/>
          <w:szCs w:val="24"/>
        </w:rPr>
        <w:t xml:space="preserve">people as no filers(people who don’t clean </w:t>
      </w:r>
      <w:r w:rsidRPr="00E24BC1">
        <w:rPr>
          <w:rFonts w:ascii="Times New Roman" w:hAnsi="Times New Roman" w:cs="Times New Roman"/>
          <w:sz w:val="24"/>
          <w:szCs w:val="24"/>
        </w:rPr>
        <w:t>up their inbox but use</w:t>
      </w:r>
      <w:r>
        <w:rPr>
          <w:rFonts w:ascii="Times New Roman" w:hAnsi="Times New Roman" w:cs="Times New Roman"/>
          <w:sz w:val="24"/>
          <w:szCs w:val="24"/>
        </w:rPr>
        <w:t xml:space="preserve"> searching tools to manage it), frequent filers </w:t>
      </w:r>
      <w:r w:rsidRPr="00E24BC1">
        <w:rPr>
          <w:rFonts w:ascii="Times New Roman" w:hAnsi="Times New Roman" w:cs="Times New Roman"/>
          <w:sz w:val="24"/>
          <w:szCs w:val="24"/>
        </w:rPr>
        <w:t>(people who constantly clean up their inbo</w:t>
      </w:r>
      <w:r>
        <w:rPr>
          <w:rFonts w:ascii="Times New Roman" w:hAnsi="Times New Roman" w:cs="Times New Roman"/>
          <w:sz w:val="24"/>
          <w:szCs w:val="24"/>
        </w:rPr>
        <w:t xml:space="preserve">x), and spring cleaners </w:t>
      </w:r>
      <w:r w:rsidRPr="00E24BC1">
        <w:rPr>
          <w:rFonts w:ascii="Times New Roman" w:hAnsi="Times New Roman" w:cs="Times New Roman"/>
          <w:sz w:val="24"/>
          <w:szCs w:val="24"/>
        </w:rPr>
        <w:t>(people who cleaned up their inbox once every few months).</w:t>
      </w:r>
    </w:p>
    <w:p w:rsidR="00466613" w:rsidRPr="00C47311" w:rsidRDefault="00466613" w:rsidP="0046661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The reason why the proposed system is needed is that with scheduling system it will help the directors or managers of corporate organization</w:t>
      </w:r>
      <w:ins w:id="61" w:author="Asogwa Caroline" w:date="2018-06-26T10:38:00Z">
        <w:r w:rsidR="009D7465" w:rsidRPr="009D7465">
          <w:rPr>
            <w:rFonts w:ascii="Times New Roman" w:hAnsi="Times New Roman" w:cs="Times New Roman"/>
            <w:color w:val="00B050"/>
            <w:sz w:val="24"/>
            <w:szCs w:val="24"/>
            <w:rPrChange w:id="62" w:author="Asogwa Caroline" w:date="2018-06-26T10:38:00Z">
              <w:rPr>
                <w:rFonts w:ascii="Times New Roman" w:hAnsi="Times New Roman" w:cs="Times New Roman"/>
                <w:sz w:val="24"/>
                <w:szCs w:val="24"/>
              </w:rPr>
            </w:rPrChange>
          </w:rPr>
          <w:t>s</w:t>
        </w:r>
      </w:ins>
      <w:r>
        <w:rPr>
          <w:rFonts w:ascii="Times New Roman" w:hAnsi="Times New Roman" w:cs="Times New Roman"/>
          <w:sz w:val="24"/>
          <w:szCs w:val="24"/>
        </w:rPr>
        <w:t xml:space="preserve"> to plan ahead of events, by effective scheduling of a mail which will be sent before or on the day of the event. </w:t>
      </w:r>
      <w:ins w:id="63" w:author="Asogwa Caroline" w:date="2018-06-26T10:39:00Z">
        <w:r w:rsidR="009D7465" w:rsidRPr="009D7465">
          <w:rPr>
            <w:rFonts w:ascii="Times New Roman" w:hAnsi="Times New Roman" w:cs="Times New Roman"/>
            <w:color w:val="00B050"/>
            <w:sz w:val="24"/>
            <w:szCs w:val="24"/>
            <w:rPrChange w:id="64" w:author="Asogwa Caroline" w:date="2018-06-26T10:42:00Z">
              <w:rPr>
                <w:rFonts w:ascii="Times New Roman" w:hAnsi="Times New Roman" w:cs="Times New Roman"/>
                <w:sz w:val="24"/>
                <w:szCs w:val="24"/>
              </w:rPr>
            </w:rPrChange>
          </w:rPr>
          <w:t xml:space="preserve">Also members </w:t>
        </w:r>
      </w:ins>
      <w:ins w:id="65" w:author="Asogwa Caroline" w:date="2018-06-26T10:42:00Z">
        <w:r w:rsidR="009D7465">
          <w:rPr>
            <w:rFonts w:ascii="Times New Roman" w:hAnsi="Times New Roman" w:cs="Times New Roman"/>
            <w:color w:val="00B050"/>
            <w:sz w:val="24"/>
            <w:szCs w:val="24"/>
          </w:rPr>
          <w:t xml:space="preserve">of </w:t>
        </w:r>
      </w:ins>
      <w:ins w:id="66" w:author="Asogwa Caroline" w:date="2018-06-26T10:39:00Z">
        <w:r w:rsidR="009D7465" w:rsidRPr="009D7465">
          <w:rPr>
            <w:rFonts w:ascii="Times New Roman" w:hAnsi="Times New Roman" w:cs="Times New Roman"/>
            <w:color w:val="00B050"/>
            <w:sz w:val="24"/>
            <w:szCs w:val="24"/>
            <w:rPrChange w:id="67" w:author="Asogwa Caroline" w:date="2018-06-26T10:42:00Z">
              <w:rPr>
                <w:rFonts w:ascii="Times New Roman" w:hAnsi="Times New Roman" w:cs="Times New Roman"/>
                <w:sz w:val="24"/>
                <w:szCs w:val="24"/>
              </w:rPr>
            </w:rPrChange>
          </w:rPr>
          <w:t>such organisations can take advantage of the system to prepare their mails</w:t>
        </w:r>
      </w:ins>
      <w:ins w:id="68" w:author="Asogwa Caroline" w:date="2018-06-26T10:40:00Z">
        <w:r w:rsidR="009D7465" w:rsidRPr="009D7465">
          <w:rPr>
            <w:rFonts w:ascii="Times New Roman" w:hAnsi="Times New Roman" w:cs="Times New Roman"/>
            <w:color w:val="00B050"/>
            <w:sz w:val="24"/>
            <w:szCs w:val="24"/>
            <w:rPrChange w:id="69" w:author="Asogwa Caroline" w:date="2018-06-26T10:42:00Z">
              <w:rPr>
                <w:rFonts w:ascii="Times New Roman" w:hAnsi="Times New Roman" w:cs="Times New Roman"/>
                <w:sz w:val="24"/>
                <w:szCs w:val="24"/>
              </w:rPr>
            </w:rPrChange>
          </w:rPr>
          <w:t xml:space="preserve"> containing their opinions or suggestions regarding important issues</w:t>
        </w:r>
      </w:ins>
      <w:ins w:id="70" w:author="Asogwa Caroline" w:date="2018-06-26T10:39:00Z">
        <w:r w:rsidR="009D7465" w:rsidRPr="009D7465">
          <w:rPr>
            <w:rFonts w:ascii="Times New Roman" w:hAnsi="Times New Roman" w:cs="Times New Roman"/>
            <w:color w:val="00B050"/>
            <w:sz w:val="24"/>
            <w:szCs w:val="24"/>
            <w:rPrChange w:id="71" w:author="Asogwa Caroline" w:date="2018-06-26T10:42:00Z">
              <w:rPr>
                <w:rFonts w:ascii="Times New Roman" w:hAnsi="Times New Roman" w:cs="Times New Roman"/>
                <w:sz w:val="24"/>
                <w:szCs w:val="24"/>
              </w:rPr>
            </w:rPrChange>
          </w:rPr>
          <w:t xml:space="preserve"> in</w:t>
        </w:r>
      </w:ins>
      <w:ins w:id="72" w:author="Asogwa Caroline" w:date="2018-06-26T10:40:00Z">
        <w:r w:rsidR="009D7465" w:rsidRPr="009D7465">
          <w:rPr>
            <w:rFonts w:ascii="Times New Roman" w:hAnsi="Times New Roman" w:cs="Times New Roman"/>
            <w:color w:val="00B050"/>
            <w:sz w:val="24"/>
            <w:szCs w:val="24"/>
            <w:rPrChange w:id="73" w:author="Asogwa Caroline" w:date="2018-06-26T10:42:00Z">
              <w:rPr>
                <w:rFonts w:ascii="Times New Roman" w:hAnsi="Times New Roman" w:cs="Times New Roman"/>
                <w:sz w:val="24"/>
                <w:szCs w:val="24"/>
              </w:rPr>
            </w:rPrChange>
          </w:rPr>
          <w:t xml:space="preserve"> advance</w:t>
        </w:r>
      </w:ins>
      <w:ins w:id="74" w:author="Asogwa Caroline" w:date="2018-06-26T10:41:00Z">
        <w:r w:rsidR="009D7465" w:rsidRPr="009D7465">
          <w:rPr>
            <w:rFonts w:ascii="Times New Roman" w:hAnsi="Times New Roman" w:cs="Times New Roman"/>
            <w:color w:val="00B050"/>
            <w:sz w:val="24"/>
            <w:szCs w:val="24"/>
            <w:rPrChange w:id="75" w:author="Asogwa Caroline" w:date="2018-06-26T10:42:00Z">
              <w:rPr>
                <w:rFonts w:ascii="Times New Roman" w:hAnsi="Times New Roman" w:cs="Times New Roman"/>
                <w:sz w:val="24"/>
                <w:szCs w:val="24"/>
              </w:rPr>
            </w:rPrChange>
          </w:rPr>
          <w:t xml:space="preserve"> and </w:t>
        </w:r>
      </w:ins>
      <w:ins w:id="76" w:author="Asogwa Caroline" w:date="2018-06-26T10:44:00Z">
        <w:r w:rsidR="009D7465">
          <w:rPr>
            <w:rFonts w:ascii="Times New Roman" w:hAnsi="Times New Roman" w:cs="Times New Roman"/>
            <w:color w:val="00B050"/>
            <w:sz w:val="24"/>
            <w:szCs w:val="24"/>
          </w:rPr>
          <w:t xml:space="preserve">schedule it to be </w:t>
        </w:r>
      </w:ins>
      <w:ins w:id="77" w:author="Asogwa Caroline" w:date="2018-06-26T10:41:00Z">
        <w:r w:rsidR="009D7465">
          <w:rPr>
            <w:rFonts w:ascii="Times New Roman" w:hAnsi="Times New Roman" w:cs="Times New Roman"/>
            <w:color w:val="00B050"/>
            <w:sz w:val="24"/>
            <w:szCs w:val="24"/>
          </w:rPr>
          <w:t>sen</w:t>
        </w:r>
      </w:ins>
      <w:ins w:id="78" w:author="Asogwa Caroline" w:date="2018-06-26T10:44:00Z">
        <w:r w:rsidR="009D7465">
          <w:rPr>
            <w:rFonts w:ascii="Times New Roman" w:hAnsi="Times New Roman" w:cs="Times New Roman"/>
            <w:color w:val="00B050"/>
            <w:sz w:val="24"/>
            <w:szCs w:val="24"/>
          </w:rPr>
          <w:t>t</w:t>
        </w:r>
      </w:ins>
      <w:ins w:id="79" w:author="Asogwa Caroline" w:date="2018-06-26T10:41:00Z">
        <w:r w:rsidR="009D7465" w:rsidRPr="009D7465">
          <w:rPr>
            <w:rFonts w:ascii="Times New Roman" w:hAnsi="Times New Roman" w:cs="Times New Roman"/>
            <w:color w:val="00B050"/>
            <w:sz w:val="24"/>
            <w:szCs w:val="24"/>
            <w:rPrChange w:id="80" w:author="Asogwa Caroline" w:date="2018-06-26T10:42:00Z">
              <w:rPr>
                <w:rFonts w:ascii="Times New Roman" w:hAnsi="Times New Roman" w:cs="Times New Roman"/>
                <w:sz w:val="24"/>
                <w:szCs w:val="24"/>
              </w:rPr>
            </w:rPrChange>
          </w:rPr>
          <w:t xml:space="preserve"> at </w:t>
        </w:r>
      </w:ins>
      <w:ins w:id="81" w:author="Asogwa Caroline" w:date="2018-06-26T10:44:00Z">
        <w:r w:rsidR="009D7465">
          <w:rPr>
            <w:rFonts w:ascii="Times New Roman" w:hAnsi="Times New Roman" w:cs="Times New Roman"/>
            <w:color w:val="00B050"/>
            <w:sz w:val="24"/>
            <w:szCs w:val="24"/>
          </w:rPr>
          <w:t>on the</w:t>
        </w:r>
      </w:ins>
      <w:ins w:id="82" w:author="Asogwa Caroline" w:date="2018-06-26T10:41:00Z">
        <w:r w:rsidR="009D7465" w:rsidRPr="009D7465">
          <w:rPr>
            <w:rFonts w:ascii="Times New Roman" w:hAnsi="Times New Roman" w:cs="Times New Roman"/>
            <w:color w:val="00B050"/>
            <w:sz w:val="24"/>
            <w:szCs w:val="24"/>
            <w:rPrChange w:id="83" w:author="Asogwa Caroline" w:date="2018-06-26T10:42:00Z">
              <w:rPr>
                <w:rFonts w:ascii="Times New Roman" w:hAnsi="Times New Roman" w:cs="Times New Roman"/>
                <w:sz w:val="24"/>
                <w:szCs w:val="24"/>
              </w:rPr>
            </w:rPrChange>
          </w:rPr>
          <w:t xml:space="preserve"> date and time of events such as board or executive meetings.</w:t>
        </w:r>
        <w:r w:rsidR="009D7465">
          <w:rPr>
            <w:rFonts w:ascii="Times New Roman" w:hAnsi="Times New Roman" w:cs="Times New Roman"/>
            <w:sz w:val="24"/>
            <w:szCs w:val="24"/>
          </w:rPr>
          <w:t xml:space="preserve"> </w:t>
        </w:r>
      </w:ins>
      <w:r>
        <w:rPr>
          <w:rFonts w:ascii="Times New Roman" w:hAnsi="Times New Roman" w:cs="Times New Roman"/>
          <w:sz w:val="24"/>
          <w:szCs w:val="24"/>
        </w:rPr>
        <w:t xml:space="preserve">The only thing that the user needs to do is to compose a mail by giving it time and date then save it in the database. Once the date and time is due, the mail will be sent appropriately to the specified </w:t>
      </w:r>
      <w:r w:rsidRPr="00995B2D">
        <w:rPr>
          <w:rFonts w:ascii="Times New Roman" w:hAnsi="Times New Roman" w:cs="Times New Roman"/>
          <w:color w:val="C00000"/>
          <w:sz w:val="24"/>
          <w:szCs w:val="24"/>
          <w:u w:val="single"/>
          <w:rPrChange w:id="84" w:author="Asogwa Caroline" w:date="2018-06-26T10:46:00Z">
            <w:rPr>
              <w:rFonts w:ascii="Times New Roman" w:hAnsi="Times New Roman" w:cs="Times New Roman"/>
              <w:sz w:val="24"/>
              <w:szCs w:val="24"/>
            </w:rPr>
          </w:rPrChange>
        </w:rPr>
        <w:t>receiver</w:t>
      </w:r>
      <w:ins w:id="85" w:author="Asogwa Caroline" w:date="2018-06-26T10:46:00Z">
        <w:r w:rsidR="00995B2D">
          <w:rPr>
            <w:rFonts w:ascii="Times New Roman" w:hAnsi="Times New Roman" w:cs="Times New Roman"/>
            <w:sz w:val="24"/>
            <w:szCs w:val="24"/>
          </w:rPr>
          <w:t xml:space="preserve"> </w:t>
        </w:r>
        <w:r w:rsidR="00995B2D" w:rsidRPr="00995B2D">
          <w:rPr>
            <w:rFonts w:ascii="Times New Roman" w:hAnsi="Times New Roman" w:cs="Times New Roman"/>
            <w:color w:val="00B050"/>
            <w:sz w:val="24"/>
            <w:szCs w:val="24"/>
            <w:rPrChange w:id="86" w:author="Asogwa Caroline" w:date="2018-06-26T10:46:00Z">
              <w:rPr>
                <w:rFonts w:ascii="Times New Roman" w:hAnsi="Times New Roman" w:cs="Times New Roman"/>
                <w:sz w:val="24"/>
                <w:szCs w:val="24"/>
              </w:rPr>
            </w:rPrChange>
          </w:rPr>
          <w:t>recipient</w:t>
        </w:r>
      </w:ins>
      <w:r>
        <w:rPr>
          <w:rFonts w:ascii="Times New Roman" w:hAnsi="Times New Roman" w:cs="Times New Roman"/>
          <w:sz w:val="24"/>
          <w:szCs w:val="24"/>
        </w:rPr>
        <w:t>.</w:t>
      </w:r>
    </w:p>
    <w:p w:rsidR="00466613" w:rsidRPr="00FD1F2A" w:rsidRDefault="00466613" w:rsidP="00466613">
      <w:pPr>
        <w:spacing w:line="360" w:lineRule="auto"/>
        <w:ind w:firstLine="720"/>
        <w:jc w:val="both"/>
        <w:rPr>
          <w:rFonts w:ascii="Times New Roman" w:hAnsi="Times New Roman" w:cs="Times New Roman"/>
          <w:sz w:val="24"/>
          <w:szCs w:val="24"/>
          <w:lang w:val="en-US"/>
        </w:rPr>
      </w:pPr>
    </w:p>
    <w:p w:rsidR="00466613" w:rsidRPr="00FD1F2A" w:rsidRDefault="00466613" w:rsidP="00466613">
      <w:pPr>
        <w:pStyle w:val="ListParagraph"/>
        <w:numPr>
          <w:ilvl w:val="1"/>
          <w:numId w:val="1"/>
        </w:numPr>
        <w:spacing w:line="360" w:lineRule="auto"/>
        <w:jc w:val="both"/>
        <w:rPr>
          <w:rFonts w:ascii="Times New Roman" w:hAnsi="Times New Roman" w:cs="Times New Roman"/>
          <w:b/>
          <w:sz w:val="28"/>
          <w:szCs w:val="28"/>
          <w:lang w:val="en-US"/>
        </w:rPr>
      </w:pPr>
      <w:r w:rsidRPr="00FD1F2A">
        <w:rPr>
          <w:rFonts w:ascii="Times New Roman" w:hAnsi="Times New Roman" w:cs="Times New Roman"/>
          <w:b/>
          <w:sz w:val="28"/>
          <w:szCs w:val="28"/>
          <w:lang w:val="en-US"/>
        </w:rPr>
        <w:t>Statement of Problem</w:t>
      </w:r>
    </w:p>
    <w:p w:rsidR="00466613" w:rsidRPr="00FD1F2A" w:rsidRDefault="00466613" w:rsidP="00466613">
      <w:pPr>
        <w:pStyle w:val="ListParagraph"/>
        <w:numPr>
          <w:ilvl w:val="0"/>
          <w:numId w:val="2"/>
        </w:numPr>
        <w:spacing w:line="360" w:lineRule="auto"/>
        <w:jc w:val="both"/>
        <w:rPr>
          <w:rFonts w:ascii="Times New Roman" w:hAnsi="Times New Roman" w:cs="Times New Roman"/>
          <w:sz w:val="24"/>
          <w:szCs w:val="24"/>
          <w:lang w:val="en-US"/>
        </w:rPr>
      </w:pPr>
      <w:r w:rsidRPr="00FD1F2A">
        <w:rPr>
          <w:rFonts w:ascii="Times New Roman" w:hAnsi="Times New Roman" w:cs="Times New Roman"/>
          <w:sz w:val="24"/>
          <w:szCs w:val="24"/>
          <w:lang w:val="en-US"/>
        </w:rPr>
        <w:t>Loss of mails in the organization due to inappropriate documentation</w:t>
      </w:r>
      <w:r>
        <w:rPr>
          <w:rFonts w:ascii="Times New Roman" w:hAnsi="Times New Roman" w:cs="Times New Roman"/>
          <w:sz w:val="24"/>
          <w:szCs w:val="24"/>
          <w:lang w:val="en-US"/>
        </w:rPr>
        <w:t>/routing</w:t>
      </w:r>
      <w:r w:rsidRPr="00FD1F2A">
        <w:rPr>
          <w:rFonts w:ascii="Times New Roman" w:hAnsi="Times New Roman" w:cs="Times New Roman"/>
          <w:sz w:val="24"/>
          <w:szCs w:val="24"/>
          <w:lang w:val="en-US"/>
        </w:rPr>
        <w:t xml:space="preserve">. </w:t>
      </w:r>
    </w:p>
    <w:p w:rsidR="00466613" w:rsidRDefault="00466613" w:rsidP="00466613">
      <w:pPr>
        <w:pStyle w:val="ListParagraph"/>
        <w:numPr>
          <w:ilvl w:val="0"/>
          <w:numId w:val="2"/>
        </w:numPr>
        <w:spacing w:line="360" w:lineRule="auto"/>
        <w:jc w:val="both"/>
        <w:rPr>
          <w:rFonts w:ascii="Times New Roman" w:hAnsi="Times New Roman" w:cs="Times New Roman"/>
          <w:sz w:val="24"/>
          <w:szCs w:val="24"/>
          <w:lang w:val="en-US"/>
        </w:rPr>
      </w:pPr>
      <w:r w:rsidRPr="00FD1F2A">
        <w:rPr>
          <w:rFonts w:ascii="Times New Roman" w:hAnsi="Times New Roman" w:cs="Times New Roman"/>
          <w:sz w:val="24"/>
          <w:szCs w:val="24"/>
          <w:lang w:val="en-US"/>
        </w:rPr>
        <w:t>Registration of mail parcel takes much time.</w:t>
      </w:r>
    </w:p>
    <w:p w:rsidR="00466613" w:rsidRDefault="00466613" w:rsidP="00466613">
      <w:pPr>
        <w:pStyle w:val="ListParagraph"/>
        <w:numPr>
          <w:ilvl w:val="0"/>
          <w:numId w:val="2"/>
        </w:numPr>
        <w:spacing w:line="360" w:lineRule="auto"/>
        <w:jc w:val="both"/>
        <w:rPr>
          <w:ins w:id="87" w:author="Asogwa Caroline" w:date="2018-06-26T10:47:00Z"/>
          <w:rFonts w:ascii="Times New Roman" w:hAnsi="Times New Roman" w:cs="Times New Roman"/>
          <w:sz w:val="24"/>
          <w:szCs w:val="24"/>
          <w:lang w:val="en-US"/>
        </w:rPr>
      </w:pPr>
      <w:r>
        <w:rPr>
          <w:rFonts w:ascii="Times New Roman" w:hAnsi="Times New Roman" w:cs="Times New Roman"/>
          <w:sz w:val="24"/>
          <w:szCs w:val="24"/>
          <w:lang w:val="en-US"/>
        </w:rPr>
        <w:t>Time is wasted in managing mails without a management system</w:t>
      </w:r>
    </w:p>
    <w:p w:rsidR="009011B0" w:rsidRPr="009011B0" w:rsidRDefault="009011B0">
      <w:pPr>
        <w:spacing w:line="360" w:lineRule="auto"/>
        <w:jc w:val="both"/>
        <w:rPr>
          <w:rFonts w:ascii="Times New Roman" w:hAnsi="Times New Roman" w:cs="Times New Roman"/>
          <w:color w:val="00B050"/>
          <w:sz w:val="24"/>
          <w:szCs w:val="24"/>
          <w:lang w:val="en-US"/>
          <w:rPrChange w:id="88" w:author="Asogwa Caroline" w:date="2018-06-26T10:48:00Z">
            <w:rPr>
              <w:lang w:val="en-US"/>
            </w:rPr>
          </w:rPrChange>
        </w:rPr>
        <w:pPrChange w:id="89" w:author="Asogwa Caroline" w:date="2018-06-26T10:47:00Z">
          <w:pPr>
            <w:pStyle w:val="ListParagraph"/>
            <w:numPr>
              <w:numId w:val="2"/>
            </w:numPr>
            <w:spacing w:line="360" w:lineRule="auto"/>
            <w:ind w:left="2160" w:hanging="360"/>
            <w:jc w:val="both"/>
          </w:pPr>
        </w:pPrChange>
      </w:pPr>
      <w:ins w:id="90" w:author="Asogwa Caroline" w:date="2018-06-26T10:47:00Z">
        <w:r w:rsidRPr="009011B0">
          <w:rPr>
            <w:rFonts w:ascii="Times New Roman" w:hAnsi="Times New Roman" w:cs="Times New Roman"/>
            <w:color w:val="00B050"/>
            <w:sz w:val="24"/>
            <w:szCs w:val="24"/>
            <w:lang w:val="en-US"/>
            <w:rPrChange w:id="91" w:author="Asogwa Caroline" w:date="2018-06-26T10:48:00Z">
              <w:rPr>
                <w:rFonts w:ascii="Times New Roman" w:hAnsi="Times New Roman" w:cs="Times New Roman"/>
                <w:sz w:val="24"/>
                <w:szCs w:val="24"/>
                <w:lang w:val="en-US"/>
              </w:rPr>
            </w:rPrChange>
          </w:rPr>
          <w:t>Of</w:t>
        </w:r>
      </w:ins>
      <w:ins w:id="92" w:author="Asogwa Caroline" w:date="2018-06-26T10:48:00Z">
        <w:r w:rsidRPr="009011B0">
          <w:rPr>
            <w:rFonts w:ascii="Times New Roman" w:hAnsi="Times New Roman" w:cs="Times New Roman"/>
            <w:color w:val="00B050"/>
            <w:sz w:val="24"/>
            <w:szCs w:val="24"/>
            <w:lang w:val="en-US"/>
            <w:rPrChange w:id="93" w:author="Asogwa Caroline" w:date="2018-06-26T10:48:00Z">
              <w:rPr>
                <w:rFonts w:ascii="Times New Roman" w:hAnsi="Times New Roman" w:cs="Times New Roman"/>
                <w:sz w:val="24"/>
                <w:szCs w:val="24"/>
                <w:lang w:val="en-US"/>
              </w:rPr>
            </w:rPrChange>
          </w:rPr>
          <w:t>t</w:t>
        </w:r>
      </w:ins>
      <w:ins w:id="94" w:author="Asogwa Caroline" w:date="2018-06-26T10:47:00Z">
        <w:r w:rsidRPr="009011B0">
          <w:rPr>
            <w:rFonts w:ascii="Times New Roman" w:hAnsi="Times New Roman" w:cs="Times New Roman"/>
            <w:color w:val="00B050"/>
            <w:sz w:val="24"/>
            <w:szCs w:val="24"/>
            <w:lang w:val="en-US"/>
            <w:rPrChange w:id="95" w:author="Asogwa Caroline" w:date="2018-06-26T10:48:00Z">
              <w:rPr>
                <w:rFonts w:ascii="Times New Roman" w:hAnsi="Times New Roman" w:cs="Times New Roman"/>
                <w:sz w:val="24"/>
                <w:szCs w:val="24"/>
                <w:lang w:val="en-US"/>
              </w:rPr>
            </w:rPrChange>
          </w:rPr>
          <w:t>en im</w:t>
        </w:r>
      </w:ins>
      <w:ins w:id="96" w:author="Asogwa Caroline" w:date="2018-06-26T10:48:00Z">
        <w:r w:rsidRPr="009011B0">
          <w:rPr>
            <w:rFonts w:ascii="Times New Roman" w:hAnsi="Times New Roman" w:cs="Times New Roman"/>
            <w:color w:val="00B050"/>
            <w:sz w:val="24"/>
            <w:szCs w:val="24"/>
            <w:lang w:val="en-US"/>
            <w:rPrChange w:id="97" w:author="Asogwa Caroline" w:date="2018-06-26T10:48:00Z">
              <w:rPr>
                <w:rFonts w:ascii="Times New Roman" w:hAnsi="Times New Roman" w:cs="Times New Roman"/>
                <w:sz w:val="24"/>
                <w:szCs w:val="24"/>
                <w:lang w:val="en-US"/>
              </w:rPr>
            </w:rPrChange>
          </w:rPr>
          <w:t>portant mails are received in advance and forgotten at the time it is needed</w:t>
        </w:r>
      </w:ins>
    </w:p>
    <w:p w:rsidR="00466613" w:rsidRDefault="00466613" w:rsidP="00466613">
      <w:pPr>
        <w:pStyle w:val="ListParagraph"/>
        <w:numPr>
          <w:ilvl w:val="1"/>
          <w:numId w:val="1"/>
        </w:numPr>
        <w:spacing w:line="360" w:lineRule="auto"/>
        <w:jc w:val="both"/>
        <w:rPr>
          <w:rFonts w:ascii="Times New Roman" w:hAnsi="Times New Roman" w:cs="Times New Roman"/>
          <w:b/>
          <w:sz w:val="28"/>
          <w:szCs w:val="28"/>
          <w:lang w:val="en-US"/>
        </w:rPr>
      </w:pPr>
      <w:r w:rsidRPr="00FD1F2A">
        <w:rPr>
          <w:rFonts w:ascii="Times New Roman" w:hAnsi="Times New Roman" w:cs="Times New Roman"/>
          <w:b/>
          <w:sz w:val="28"/>
          <w:szCs w:val="28"/>
          <w:lang w:val="en-US"/>
        </w:rPr>
        <w:lastRenderedPageBreak/>
        <w:t>Aim of the project</w:t>
      </w:r>
    </w:p>
    <w:p w:rsidR="00466613" w:rsidRPr="00CE57CC" w:rsidRDefault="00466613" w:rsidP="00466613">
      <w:pPr>
        <w:pStyle w:val="ListParagraph"/>
        <w:spacing w:line="360" w:lineRule="auto"/>
        <w:ind w:left="1440"/>
        <w:jc w:val="both"/>
        <w:rPr>
          <w:rFonts w:ascii="Times New Roman" w:hAnsi="Times New Roman" w:cs="Times New Roman"/>
          <w:sz w:val="24"/>
          <w:szCs w:val="24"/>
          <w:u w:val="single"/>
          <w:lang w:val="en-US"/>
          <w:rPrChange w:id="98" w:author="Asogwa Caroline" w:date="2018-06-26T11:00:00Z">
            <w:rPr>
              <w:rFonts w:ascii="Times New Roman" w:hAnsi="Times New Roman" w:cs="Times New Roman"/>
              <w:sz w:val="24"/>
              <w:szCs w:val="24"/>
              <w:lang w:val="en-US"/>
            </w:rPr>
          </w:rPrChange>
        </w:rPr>
      </w:pPr>
      <w:r>
        <w:rPr>
          <w:rFonts w:ascii="Times New Roman" w:hAnsi="Times New Roman" w:cs="Times New Roman"/>
          <w:sz w:val="24"/>
          <w:szCs w:val="24"/>
          <w:lang w:val="en-US"/>
        </w:rPr>
        <w:t xml:space="preserve">The aim of the project is to develop an email scheduling system that will help </w:t>
      </w:r>
      <w:r w:rsidRPr="00CE57CC">
        <w:rPr>
          <w:rFonts w:ascii="Times New Roman" w:hAnsi="Times New Roman" w:cs="Times New Roman"/>
          <w:sz w:val="24"/>
          <w:szCs w:val="24"/>
          <w:u w:val="single"/>
          <w:lang w:val="en-US"/>
          <w:rPrChange w:id="99" w:author="Asogwa Caroline" w:date="2018-06-26T11:00:00Z">
            <w:rPr>
              <w:rFonts w:ascii="Times New Roman" w:hAnsi="Times New Roman" w:cs="Times New Roman"/>
              <w:sz w:val="24"/>
              <w:szCs w:val="24"/>
              <w:lang w:val="en-US"/>
            </w:rPr>
          </w:rPrChange>
        </w:rPr>
        <w:t xml:space="preserve">the manager and staff </w:t>
      </w:r>
      <w:proofErr w:type="gramStart"/>
      <w:r w:rsidRPr="00CE57CC">
        <w:rPr>
          <w:rFonts w:ascii="Times New Roman" w:hAnsi="Times New Roman" w:cs="Times New Roman"/>
          <w:sz w:val="24"/>
          <w:szCs w:val="24"/>
          <w:u w:val="single"/>
          <w:lang w:val="en-US"/>
          <w:rPrChange w:id="100" w:author="Asogwa Caroline" w:date="2018-06-26T11:00:00Z">
            <w:rPr>
              <w:rFonts w:ascii="Times New Roman" w:hAnsi="Times New Roman" w:cs="Times New Roman"/>
              <w:sz w:val="24"/>
              <w:szCs w:val="24"/>
              <w:lang w:val="en-US"/>
            </w:rPr>
          </w:rPrChange>
        </w:rPr>
        <w:t>of a corporate organization</w:t>
      </w:r>
      <w:ins w:id="101" w:author="Asogwa Caroline" w:date="2018-06-26T10:49:00Z">
        <w:r w:rsidR="00C17BF7" w:rsidRPr="00CE57CC">
          <w:rPr>
            <w:rFonts w:ascii="Times New Roman" w:hAnsi="Times New Roman" w:cs="Times New Roman"/>
            <w:color w:val="00B050"/>
            <w:sz w:val="24"/>
            <w:szCs w:val="24"/>
            <w:u w:val="single"/>
            <w:lang w:val="en-US"/>
            <w:rPrChange w:id="102" w:author="Asogwa Caroline" w:date="2018-06-26T11:00:00Z">
              <w:rPr>
                <w:rFonts w:ascii="Times New Roman" w:hAnsi="Times New Roman" w:cs="Times New Roman"/>
                <w:sz w:val="24"/>
                <w:szCs w:val="24"/>
                <w:lang w:val="en-US"/>
              </w:rPr>
            </w:rPrChange>
          </w:rPr>
          <w:t>s</w:t>
        </w:r>
      </w:ins>
      <w:proofErr w:type="gramEnd"/>
      <w:r w:rsidRPr="00CE57CC">
        <w:rPr>
          <w:rFonts w:ascii="Times New Roman" w:hAnsi="Times New Roman" w:cs="Times New Roman"/>
          <w:sz w:val="24"/>
          <w:szCs w:val="24"/>
          <w:u w:val="single"/>
          <w:lang w:val="en-US"/>
          <w:rPrChange w:id="103" w:author="Asogwa Caroline" w:date="2018-06-26T11:00:00Z">
            <w:rPr>
              <w:rFonts w:ascii="Times New Roman" w:hAnsi="Times New Roman" w:cs="Times New Roman"/>
              <w:sz w:val="24"/>
              <w:szCs w:val="24"/>
              <w:lang w:val="en-US"/>
            </w:rPr>
          </w:rPrChange>
        </w:rPr>
        <w:t xml:space="preserve"> to send email at a specified time, which will help to increase organizations productivity.</w:t>
      </w:r>
    </w:p>
    <w:p w:rsidR="00466613" w:rsidRPr="00CE57CC" w:rsidRDefault="00466613" w:rsidP="00466613">
      <w:pPr>
        <w:pStyle w:val="ListParagraph"/>
        <w:numPr>
          <w:ilvl w:val="1"/>
          <w:numId w:val="1"/>
        </w:numPr>
        <w:spacing w:line="360" w:lineRule="auto"/>
        <w:jc w:val="both"/>
        <w:rPr>
          <w:rFonts w:ascii="Times New Roman" w:hAnsi="Times New Roman" w:cs="Times New Roman"/>
          <w:b/>
          <w:sz w:val="28"/>
          <w:szCs w:val="28"/>
          <w:u w:val="single"/>
          <w:lang w:val="en-US"/>
          <w:rPrChange w:id="104" w:author="Asogwa Caroline" w:date="2018-06-26T11:00:00Z">
            <w:rPr>
              <w:rFonts w:ascii="Times New Roman" w:hAnsi="Times New Roman" w:cs="Times New Roman"/>
              <w:b/>
              <w:sz w:val="28"/>
              <w:szCs w:val="28"/>
              <w:lang w:val="en-US"/>
            </w:rPr>
          </w:rPrChange>
        </w:rPr>
      </w:pPr>
      <w:r w:rsidRPr="00CE57CC">
        <w:rPr>
          <w:rFonts w:ascii="Times New Roman" w:hAnsi="Times New Roman" w:cs="Times New Roman"/>
          <w:b/>
          <w:sz w:val="28"/>
          <w:szCs w:val="28"/>
          <w:u w:val="single"/>
          <w:lang w:val="en-US"/>
          <w:rPrChange w:id="105" w:author="Asogwa Caroline" w:date="2018-06-26T11:00:00Z">
            <w:rPr>
              <w:rFonts w:ascii="Times New Roman" w:hAnsi="Times New Roman" w:cs="Times New Roman"/>
              <w:b/>
              <w:sz w:val="28"/>
              <w:szCs w:val="28"/>
              <w:lang w:val="en-US"/>
            </w:rPr>
          </w:rPrChange>
        </w:rPr>
        <w:t>Objectives</w:t>
      </w:r>
    </w:p>
    <w:p w:rsidR="00466613" w:rsidRPr="00D9408A" w:rsidRDefault="00466613" w:rsidP="00466613">
      <w:pPr>
        <w:spacing w:line="360" w:lineRule="auto"/>
        <w:ind w:left="720"/>
        <w:jc w:val="both"/>
        <w:rPr>
          <w:rFonts w:ascii="Times New Roman" w:hAnsi="Times New Roman" w:cs="Times New Roman"/>
          <w:sz w:val="24"/>
          <w:szCs w:val="24"/>
          <w:lang w:val="en-US"/>
        </w:rPr>
      </w:pPr>
      <w:r w:rsidRPr="00CE57CC">
        <w:rPr>
          <w:rFonts w:ascii="Times New Roman" w:hAnsi="Times New Roman" w:cs="Times New Roman"/>
          <w:sz w:val="24"/>
          <w:szCs w:val="24"/>
          <w:u w:val="single"/>
          <w:lang w:val="en-US"/>
          <w:rPrChange w:id="106" w:author="Asogwa Caroline" w:date="2018-06-26T11:00:00Z">
            <w:rPr>
              <w:rFonts w:ascii="Times New Roman" w:hAnsi="Times New Roman" w:cs="Times New Roman"/>
              <w:sz w:val="24"/>
              <w:szCs w:val="24"/>
              <w:lang w:val="en-US"/>
            </w:rPr>
          </w:rPrChange>
        </w:rPr>
        <w:t>Almost all the organizations in the country are now using modern computer technologies to deliver services to both members and non-members of the organization, Using this computer based technologies is saving substantial amount of man hour in record</w:t>
      </w:r>
      <w:r>
        <w:rPr>
          <w:rFonts w:ascii="Times New Roman" w:hAnsi="Times New Roman" w:cs="Times New Roman"/>
          <w:sz w:val="24"/>
          <w:szCs w:val="24"/>
          <w:lang w:val="en-US"/>
        </w:rPr>
        <w:t xml:space="preserve"> preservation, tracking and tracing.</w:t>
      </w:r>
    </w:p>
    <w:p w:rsidR="00466613" w:rsidRPr="00FD1F2A" w:rsidRDefault="00466613" w:rsidP="00466613">
      <w:pPr>
        <w:pStyle w:val="ListParagraph"/>
        <w:spacing w:line="360" w:lineRule="auto"/>
        <w:ind w:left="1440"/>
        <w:jc w:val="both"/>
        <w:rPr>
          <w:rFonts w:ascii="Times New Roman" w:hAnsi="Times New Roman" w:cs="Times New Roman"/>
          <w:sz w:val="24"/>
          <w:szCs w:val="24"/>
          <w:lang w:val="en-US"/>
        </w:rPr>
      </w:pPr>
      <w:r w:rsidRPr="00FD1F2A">
        <w:rPr>
          <w:rFonts w:ascii="Times New Roman" w:hAnsi="Times New Roman" w:cs="Times New Roman"/>
          <w:sz w:val="24"/>
          <w:szCs w:val="24"/>
          <w:lang w:val="en-US"/>
        </w:rPr>
        <w:t>The objectives of this work are:</w:t>
      </w:r>
    </w:p>
    <w:p w:rsidR="00466613" w:rsidRPr="00FD1F2A" w:rsidRDefault="00466613" w:rsidP="00466613">
      <w:pPr>
        <w:pStyle w:val="ListParagraph"/>
        <w:numPr>
          <w:ilvl w:val="0"/>
          <w:numId w:val="3"/>
        </w:numPr>
        <w:spacing w:line="360" w:lineRule="auto"/>
        <w:jc w:val="both"/>
        <w:rPr>
          <w:rFonts w:ascii="Times New Roman" w:hAnsi="Times New Roman" w:cs="Times New Roman"/>
          <w:sz w:val="24"/>
          <w:szCs w:val="24"/>
          <w:lang w:val="en-US"/>
        </w:rPr>
      </w:pPr>
      <w:r w:rsidRPr="00FD1F2A">
        <w:rPr>
          <w:rFonts w:ascii="Times New Roman" w:hAnsi="Times New Roman" w:cs="Times New Roman"/>
          <w:sz w:val="24"/>
          <w:szCs w:val="24"/>
          <w:lang w:val="en-US"/>
        </w:rPr>
        <w:t xml:space="preserve">To </w:t>
      </w:r>
      <w:del w:id="107" w:author="Asogwa Caroline" w:date="2018-06-26T10:51:00Z">
        <w:r w:rsidRPr="00FD1F2A" w:rsidDel="006E5958">
          <w:rPr>
            <w:rFonts w:ascii="Times New Roman" w:hAnsi="Times New Roman" w:cs="Times New Roman"/>
            <w:sz w:val="24"/>
            <w:szCs w:val="24"/>
            <w:lang w:val="en-US"/>
          </w:rPr>
          <w:delText xml:space="preserve">provide </w:delText>
        </w:r>
      </w:del>
      <w:ins w:id="108" w:author="Asogwa Caroline" w:date="2018-06-26T10:51:00Z">
        <w:r w:rsidR="006E5958">
          <w:rPr>
            <w:rFonts w:ascii="Times New Roman" w:hAnsi="Times New Roman" w:cs="Times New Roman"/>
            <w:sz w:val="24"/>
            <w:szCs w:val="24"/>
            <w:lang w:val="en-US"/>
          </w:rPr>
          <w:t>develop</w:t>
        </w:r>
        <w:r w:rsidR="006E5958" w:rsidRPr="00FD1F2A">
          <w:rPr>
            <w:rFonts w:ascii="Times New Roman" w:hAnsi="Times New Roman" w:cs="Times New Roman"/>
            <w:sz w:val="24"/>
            <w:szCs w:val="24"/>
            <w:lang w:val="en-US"/>
          </w:rPr>
          <w:t xml:space="preserve"> </w:t>
        </w:r>
      </w:ins>
      <w:r w:rsidRPr="00FD1F2A">
        <w:rPr>
          <w:rFonts w:ascii="Times New Roman" w:hAnsi="Times New Roman" w:cs="Times New Roman"/>
          <w:sz w:val="24"/>
          <w:szCs w:val="24"/>
          <w:lang w:val="en-US"/>
        </w:rPr>
        <w:t xml:space="preserve">effective email </w:t>
      </w:r>
      <w:del w:id="109" w:author="Asogwa Caroline" w:date="2018-06-26T10:52:00Z">
        <w:r w:rsidRPr="00FD1F2A" w:rsidDel="006E5958">
          <w:rPr>
            <w:rFonts w:ascii="Times New Roman" w:hAnsi="Times New Roman" w:cs="Times New Roman"/>
            <w:sz w:val="24"/>
            <w:szCs w:val="24"/>
            <w:lang w:val="en-US"/>
          </w:rPr>
          <w:delText xml:space="preserve">management </w:delText>
        </w:r>
      </w:del>
      <w:proofErr w:type="spellStart"/>
      <w:ins w:id="110" w:author="Asogwa Caroline" w:date="2018-06-26T10:52:00Z">
        <w:r w:rsidR="006E5958">
          <w:rPr>
            <w:rFonts w:ascii="Times New Roman" w:hAnsi="Times New Roman" w:cs="Times New Roman"/>
            <w:sz w:val="24"/>
            <w:szCs w:val="24"/>
            <w:lang w:val="en-US"/>
          </w:rPr>
          <w:t>scheduing</w:t>
        </w:r>
        <w:proofErr w:type="spellEnd"/>
        <w:r w:rsidR="006E5958" w:rsidRPr="00FD1F2A">
          <w:rPr>
            <w:rFonts w:ascii="Times New Roman" w:hAnsi="Times New Roman" w:cs="Times New Roman"/>
            <w:sz w:val="24"/>
            <w:szCs w:val="24"/>
            <w:lang w:val="en-US"/>
          </w:rPr>
          <w:t xml:space="preserve"> </w:t>
        </w:r>
      </w:ins>
      <w:r w:rsidRPr="00FD1F2A">
        <w:rPr>
          <w:rFonts w:ascii="Times New Roman" w:hAnsi="Times New Roman" w:cs="Times New Roman"/>
          <w:sz w:val="24"/>
          <w:szCs w:val="24"/>
          <w:lang w:val="en-US"/>
        </w:rPr>
        <w:t xml:space="preserve">system insuring rapid handling and </w:t>
      </w:r>
      <w:proofErr w:type="spellStart"/>
      <w:r w:rsidRPr="00FD1F2A">
        <w:rPr>
          <w:rFonts w:ascii="Times New Roman" w:hAnsi="Times New Roman" w:cs="Times New Roman"/>
          <w:sz w:val="24"/>
          <w:szCs w:val="24"/>
          <w:lang w:val="en-US"/>
        </w:rPr>
        <w:t>accura</w:t>
      </w:r>
      <w:r w:rsidRPr="006E5958">
        <w:rPr>
          <w:rFonts w:ascii="Times New Roman" w:hAnsi="Times New Roman" w:cs="Times New Roman"/>
          <w:color w:val="C00000"/>
          <w:sz w:val="24"/>
          <w:szCs w:val="24"/>
          <w:u w:val="single"/>
          <w:lang w:val="en-US"/>
          <w:rPrChange w:id="111" w:author="Asogwa Caroline" w:date="2018-06-26T10:52:00Z">
            <w:rPr>
              <w:rFonts w:ascii="Times New Roman" w:hAnsi="Times New Roman" w:cs="Times New Roman"/>
              <w:sz w:val="24"/>
              <w:szCs w:val="24"/>
              <w:lang w:val="en-US"/>
            </w:rPr>
          </w:rPrChange>
        </w:rPr>
        <w:t>cy</w:t>
      </w:r>
      <w:ins w:id="112" w:author="Asogwa Caroline" w:date="2018-06-26T10:52:00Z">
        <w:r w:rsidR="006E5958" w:rsidRPr="006E5958">
          <w:rPr>
            <w:rFonts w:ascii="Times New Roman" w:hAnsi="Times New Roman" w:cs="Times New Roman"/>
            <w:color w:val="00B050"/>
            <w:sz w:val="24"/>
            <w:szCs w:val="24"/>
            <w:lang w:val="en-US"/>
            <w:rPrChange w:id="113" w:author="Asogwa Caroline" w:date="2018-06-26T10:52:00Z">
              <w:rPr>
                <w:rFonts w:ascii="Times New Roman" w:hAnsi="Times New Roman" w:cs="Times New Roman"/>
                <w:sz w:val="24"/>
                <w:szCs w:val="24"/>
                <w:lang w:val="en-US"/>
              </w:rPr>
            </w:rPrChange>
          </w:rPr>
          <w:t>te</w:t>
        </w:r>
      </w:ins>
      <w:proofErr w:type="spellEnd"/>
      <w:r w:rsidRPr="006E5958">
        <w:rPr>
          <w:rFonts w:ascii="Times New Roman" w:hAnsi="Times New Roman" w:cs="Times New Roman"/>
          <w:sz w:val="24"/>
          <w:szCs w:val="24"/>
          <w:lang w:val="en-US"/>
        </w:rPr>
        <w:t xml:space="preserve"> </w:t>
      </w:r>
      <w:r w:rsidRPr="00FD1F2A">
        <w:rPr>
          <w:rFonts w:ascii="Times New Roman" w:hAnsi="Times New Roman" w:cs="Times New Roman"/>
          <w:sz w:val="24"/>
          <w:szCs w:val="24"/>
          <w:lang w:val="en-US"/>
        </w:rPr>
        <w:t xml:space="preserve">in delivery of emails to both members and non-members of </w:t>
      </w:r>
      <w:r w:rsidRPr="006E5958">
        <w:rPr>
          <w:rFonts w:ascii="Times New Roman" w:hAnsi="Times New Roman" w:cs="Times New Roman"/>
          <w:color w:val="C00000"/>
          <w:sz w:val="24"/>
          <w:szCs w:val="24"/>
          <w:u w:val="single"/>
          <w:lang w:val="en-US"/>
          <w:rPrChange w:id="114" w:author="Asogwa Caroline" w:date="2018-06-26T10:53:00Z">
            <w:rPr>
              <w:rFonts w:ascii="Times New Roman" w:hAnsi="Times New Roman" w:cs="Times New Roman"/>
              <w:sz w:val="24"/>
              <w:szCs w:val="24"/>
              <w:lang w:val="en-US"/>
            </w:rPr>
          </w:rPrChange>
        </w:rPr>
        <w:t>the</w:t>
      </w:r>
      <w:r w:rsidRPr="00FD1F2A">
        <w:rPr>
          <w:rFonts w:ascii="Times New Roman" w:hAnsi="Times New Roman" w:cs="Times New Roman"/>
          <w:sz w:val="24"/>
          <w:szCs w:val="24"/>
          <w:lang w:val="en-US"/>
        </w:rPr>
        <w:t xml:space="preserve"> </w:t>
      </w:r>
      <w:ins w:id="115" w:author="Asogwa Caroline" w:date="2018-06-26T10:53:00Z">
        <w:r w:rsidR="006E5958" w:rsidRPr="006E5958">
          <w:rPr>
            <w:rFonts w:ascii="Times New Roman" w:hAnsi="Times New Roman" w:cs="Times New Roman"/>
            <w:color w:val="00B050"/>
            <w:sz w:val="24"/>
            <w:szCs w:val="24"/>
            <w:lang w:val="en-US"/>
            <w:rPrChange w:id="116" w:author="Asogwa Caroline" w:date="2018-06-26T10:53:00Z">
              <w:rPr>
                <w:rFonts w:ascii="Times New Roman" w:hAnsi="Times New Roman" w:cs="Times New Roman"/>
                <w:sz w:val="24"/>
                <w:szCs w:val="24"/>
                <w:lang w:val="en-US"/>
              </w:rPr>
            </w:rPrChange>
          </w:rPr>
          <w:t xml:space="preserve">corporate </w:t>
        </w:r>
      </w:ins>
      <w:r w:rsidRPr="006E5958">
        <w:rPr>
          <w:rFonts w:ascii="Times New Roman" w:hAnsi="Times New Roman" w:cs="Times New Roman"/>
          <w:color w:val="00B050"/>
          <w:sz w:val="24"/>
          <w:szCs w:val="24"/>
          <w:lang w:val="en-US"/>
          <w:rPrChange w:id="117" w:author="Asogwa Caroline" w:date="2018-06-26T10:53:00Z">
            <w:rPr>
              <w:rFonts w:ascii="Times New Roman" w:hAnsi="Times New Roman" w:cs="Times New Roman"/>
              <w:sz w:val="24"/>
              <w:szCs w:val="24"/>
              <w:lang w:val="en-US"/>
            </w:rPr>
          </w:rPrChange>
        </w:rPr>
        <w:t>organization</w:t>
      </w:r>
      <w:ins w:id="118" w:author="Asogwa Caroline" w:date="2018-06-26T10:53:00Z">
        <w:r w:rsidR="006E5958" w:rsidRPr="006E5958">
          <w:rPr>
            <w:rFonts w:ascii="Times New Roman" w:hAnsi="Times New Roman" w:cs="Times New Roman"/>
            <w:color w:val="00B050"/>
            <w:sz w:val="24"/>
            <w:szCs w:val="24"/>
            <w:lang w:val="en-US"/>
            <w:rPrChange w:id="119" w:author="Asogwa Caroline" w:date="2018-06-26T10:53:00Z">
              <w:rPr>
                <w:rFonts w:ascii="Times New Roman" w:hAnsi="Times New Roman" w:cs="Times New Roman"/>
                <w:sz w:val="24"/>
                <w:szCs w:val="24"/>
                <w:lang w:val="en-US"/>
              </w:rPr>
            </w:rPrChange>
          </w:rPr>
          <w:t>s</w:t>
        </w:r>
      </w:ins>
      <w:r w:rsidRPr="00FD1F2A">
        <w:rPr>
          <w:rFonts w:ascii="Times New Roman" w:hAnsi="Times New Roman" w:cs="Times New Roman"/>
          <w:sz w:val="24"/>
          <w:szCs w:val="24"/>
          <w:lang w:val="en-US"/>
        </w:rPr>
        <w:t>.</w:t>
      </w:r>
    </w:p>
    <w:p w:rsidR="00466613" w:rsidRPr="00CE57CC" w:rsidRDefault="006E5958" w:rsidP="00466613">
      <w:pPr>
        <w:pStyle w:val="ListParagraph"/>
        <w:numPr>
          <w:ilvl w:val="0"/>
          <w:numId w:val="3"/>
        </w:numPr>
        <w:spacing w:line="360" w:lineRule="auto"/>
        <w:jc w:val="both"/>
        <w:rPr>
          <w:rFonts w:ascii="Times New Roman" w:hAnsi="Times New Roman" w:cs="Times New Roman"/>
          <w:color w:val="C00000"/>
          <w:sz w:val="24"/>
          <w:szCs w:val="24"/>
          <w:u w:val="single"/>
          <w:lang w:val="en-US"/>
          <w:rPrChange w:id="120" w:author="Asogwa Caroline" w:date="2018-06-26T10:57:00Z">
            <w:rPr>
              <w:rFonts w:ascii="Times New Roman" w:hAnsi="Times New Roman" w:cs="Times New Roman"/>
              <w:sz w:val="24"/>
              <w:szCs w:val="24"/>
              <w:lang w:val="en-US"/>
            </w:rPr>
          </w:rPrChange>
        </w:rPr>
      </w:pPr>
      <w:ins w:id="121" w:author="Asogwa Caroline" w:date="2018-06-26T10:54:00Z">
        <w:r w:rsidRPr="00722E6A">
          <w:rPr>
            <w:rFonts w:ascii="Times New Roman" w:hAnsi="Times New Roman" w:cs="Times New Roman"/>
            <w:color w:val="9BBB59" w:themeColor="accent3"/>
            <w:sz w:val="24"/>
            <w:szCs w:val="24"/>
            <w:lang w:val="en-US"/>
            <w:rPrChange w:id="122" w:author="Asogwa Caroline" w:date="2018-06-26T11:16:00Z">
              <w:rPr>
                <w:rFonts w:ascii="Times New Roman" w:hAnsi="Times New Roman" w:cs="Times New Roman"/>
                <w:sz w:val="24"/>
                <w:szCs w:val="24"/>
                <w:lang w:val="en-US"/>
              </w:rPr>
            </w:rPrChange>
          </w:rPr>
          <w:t xml:space="preserve">To create email reminder </w:t>
        </w:r>
        <w:proofErr w:type="gramStart"/>
        <w:r w:rsidRPr="00722E6A">
          <w:rPr>
            <w:rFonts w:ascii="Times New Roman" w:hAnsi="Times New Roman" w:cs="Times New Roman"/>
            <w:color w:val="9BBB59" w:themeColor="accent3"/>
            <w:sz w:val="24"/>
            <w:szCs w:val="24"/>
            <w:lang w:val="en-US"/>
            <w:rPrChange w:id="123" w:author="Asogwa Caroline" w:date="2018-06-26T11:16:00Z">
              <w:rPr>
                <w:rFonts w:ascii="Times New Roman" w:hAnsi="Times New Roman" w:cs="Times New Roman"/>
                <w:sz w:val="24"/>
                <w:szCs w:val="24"/>
                <w:lang w:val="en-US"/>
              </w:rPr>
            </w:rPrChange>
          </w:rPr>
          <w:t xml:space="preserve">subsystem to enable members of </w:t>
        </w:r>
      </w:ins>
      <w:ins w:id="124" w:author="Asogwa Caroline" w:date="2018-06-26T10:55:00Z">
        <w:r w:rsidRPr="00722E6A">
          <w:rPr>
            <w:rFonts w:ascii="Times New Roman" w:hAnsi="Times New Roman" w:cs="Times New Roman"/>
            <w:color w:val="9BBB59" w:themeColor="accent3"/>
            <w:sz w:val="24"/>
            <w:szCs w:val="24"/>
            <w:lang w:val="en-US"/>
            <w:rPrChange w:id="125" w:author="Asogwa Caroline" w:date="2018-06-26T11:16:00Z">
              <w:rPr>
                <w:rFonts w:ascii="Times New Roman" w:hAnsi="Times New Roman" w:cs="Times New Roman"/>
                <w:sz w:val="24"/>
                <w:szCs w:val="24"/>
                <w:lang w:val="en-US"/>
              </w:rPr>
            </w:rPrChange>
          </w:rPr>
          <w:t>organization</w:t>
        </w:r>
      </w:ins>
      <w:ins w:id="126" w:author="Asogwa Caroline" w:date="2018-06-26T11:17:00Z">
        <w:r w:rsidR="00722E6A">
          <w:rPr>
            <w:rFonts w:ascii="Times New Roman" w:hAnsi="Times New Roman" w:cs="Times New Roman"/>
            <w:color w:val="9BBB59" w:themeColor="accent3"/>
            <w:sz w:val="24"/>
            <w:szCs w:val="24"/>
            <w:lang w:val="en-US"/>
          </w:rPr>
          <w:t>s</w:t>
        </w:r>
      </w:ins>
      <w:ins w:id="127" w:author="Asogwa Caroline" w:date="2018-06-26T10:54:00Z">
        <w:r w:rsidRPr="00722E6A">
          <w:rPr>
            <w:rFonts w:ascii="Times New Roman" w:hAnsi="Times New Roman" w:cs="Times New Roman"/>
            <w:color w:val="9BBB59" w:themeColor="accent3"/>
            <w:sz w:val="24"/>
            <w:szCs w:val="24"/>
            <w:lang w:val="en-US"/>
            <w:rPrChange w:id="128" w:author="Asogwa Caroline" w:date="2018-06-26T11:16:00Z">
              <w:rPr>
                <w:rFonts w:ascii="Times New Roman" w:hAnsi="Times New Roman" w:cs="Times New Roman"/>
                <w:sz w:val="24"/>
                <w:szCs w:val="24"/>
                <w:lang w:val="en-US"/>
              </w:rPr>
            </w:rPrChange>
          </w:rPr>
          <w:t xml:space="preserve"> </w:t>
        </w:r>
      </w:ins>
      <w:ins w:id="129" w:author="Asogwa Caroline" w:date="2018-06-26T10:55:00Z">
        <w:r w:rsidRPr="00722E6A">
          <w:rPr>
            <w:rFonts w:ascii="Times New Roman" w:hAnsi="Times New Roman" w:cs="Times New Roman"/>
            <w:color w:val="9BBB59" w:themeColor="accent3"/>
            <w:sz w:val="24"/>
            <w:szCs w:val="24"/>
            <w:lang w:val="en-US"/>
            <w:rPrChange w:id="130" w:author="Asogwa Caroline" w:date="2018-06-26T11:16:00Z">
              <w:rPr>
                <w:rFonts w:ascii="Times New Roman" w:hAnsi="Times New Roman" w:cs="Times New Roman"/>
                <w:sz w:val="24"/>
                <w:szCs w:val="24"/>
                <w:lang w:val="en-US"/>
              </w:rPr>
            </w:rPrChange>
          </w:rPr>
          <w:t>remember</w:t>
        </w:r>
        <w:proofErr w:type="gramEnd"/>
        <w:r w:rsidRPr="00722E6A">
          <w:rPr>
            <w:rFonts w:ascii="Times New Roman" w:hAnsi="Times New Roman" w:cs="Times New Roman"/>
            <w:color w:val="9BBB59" w:themeColor="accent3"/>
            <w:sz w:val="24"/>
            <w:szCs w:val="24"/>
            <w:lang w:val="en-US"/>
            <w:rPrChange w:id="131" w:author="Asogwa Caroline" w:date="2018-06-26T11:16:00Z">
              <w:rPr>
                <w:rFonts w:ascii="Times New Roman" w:hAnsi="Times New Roman" w:cs="Times New Roman"/>
                <w:sz w:val="24"/>
                <w:szCs w:val="24"/>
                <w:lang w:val="en-US"/>
              </w:rPr>
            </w:rPrChange>
          </w:rPr>
          <w:t xml:space="preserve"> event dates and time</w:t>
        </w:r>
      </w:ins>
      <w:ins w:id="132" w:author="Asogwa Caroline" w:date="2018-06-26T10:56:00Z">
        <w:r w:rsidRPr="00722E6A">
          <w:rPr>
            <w:rFonts w:ascii="Times New Roman" w:hAnsi="Times New Roman" w:cs="Times New Roman"/>
            <w:color w:val="9BBB59" w:themeColor="accent3"/>
            <w:sz w:val="24"/>
            <w:szCs w:val="24"/>
            <w:lang w:val="en-US"/>
            <w:rPrChange w:id="133" w:author="Asogwa Caroline" w:date="2018-06-26T11:16:00Z">
              <w:rPr>
                <w:rFonts w:ascii="Times New Roman" w:hAnsi="Times New Roman" w:cs="Times New Roman"/>
                <w:sz w:val="24"/>
                <w:szCs w:val="24"/>
                <w:lang w:val="en-US"/>
              </w:rPr>
            </w:rPrChange>
          </w:rPr>
          <w:t xml:space="preserve"> and send emails to </w:t>
        </w:r>
        <w:r w:rsidRPr="00037E98">
          <w:rPr>
            <w:rFonts w:ascii="Times New Roman" w:hAnsi="Times New Roman" w:cs="Times New Roman"/>
            <w:color w:val="F79646" w:themeColor="accent6"/>
            <w:sz w:val="24"/>
            <w:szCs w:val="24"/>
            <w:u w:val="single"/>
            <w:lang w:val="en-US"/>
            <w:rPrChange w:id="134" w:author="Asogwa Caroline" w:date="2018-06-26T11:17:00Z">
              <w:rPr>
                <w:rFonts w:ascii="Times New Roman" w:hAnsi="Times New Roman" w:cs="Times New Roman"/>
                <w:sz w:val="24"/>
                <w:szCs w:val="24"/>
                <w:lang w:val="en-US"/>
              </w:rPr>
            </w:rPrChange>
          </w:rPr>
          <w:t>his</w:t>
        </w:r>
        <w:r w:rsidRPr="00722E6A">
          <w:rPr>
            <w:rFonts w:ascii="Times New Roman" w:hAnsi="Times New Roman" w:cs="Times New Roman"/>
            <w:color w:val="9BBB59" w:themeColor="accent3"/>
            <w:sz w:val="24"/>
            <w:szCs w:val="24"/>
            <w:lang w:val="en-US"/>
            <w:rPrChange w:id="135" w:author="Asogwa Caroline" w:date="2018-06-26T11:16:00Z">
              <w:rPr>
                <w:rFonts w:ascii="Times New Roman" w:hAnsi="Times New Roman" w:cs="Times New Roman"/>
                <w:sz w:val="24"/>
                <w:szCs w:val="24"/>
                <w:lang w:val="en-US"/>
              </w:rPr>
            </w:rPrChange>
          </w:rPr>
          <w:t xml:space="preserve"> staff on the appropriate dates in respect of the events</w:t>
        </w:r>
      </w:ins>
      <w:ins w:id="136" w:author="Asogwa Caroline" w:date="2018-06-26T10:57:00Z">
        <w:r w:rsidR="00CE57CC">
          <w:rPr>
            <w:rFonts w:ascii="Times New Roman" w:hAnsi="Times New Roman" w:cs="Times New Roman"/>
            <w:sz w:val="24"/>
            <w:szCs w:val="24"/>
            <w:lang w:val="en-US"/>
          </w:rPr>
          <w:t>.</w:t>
        </w:r>
      </w:ins>
      <w:ins w:id="137" w:author="Asogwa Caroline" w:date="2018-06-26T10:55:00Z">
        <w:r>
          <w:rPr>
            <w:rFonts w:ascii="Times New Roman" w:hAnsi="Times New Roman" w:cs="Times New Roman"/>
            <w:sz w:val="24"/>
            <w:szCs w:val="24"/>
            <w:lang w:val="en-US"/>
          </w:rPr>
          <w:t xml:space="preserve"> </w:t>
        </w:r>
      </w:ins>
      <w:r w:rsidR="00466613" w:rsidRPr="00CE57CC">
        <w:rPr>
          <w:rFonts w:ascii="Times New Roman" w:hAnsi="Times New Roman" w:cs="Times New Roman"/>
          <w:color w:val="C00000"/>
          <w:sz w:val="24"/>
          <w:szCs w:val="24"/>
          <w:u w:val="single"/>
          <w:lang w:val="en-US"/>
          <w:rPrChange w:id="138" w:author="Asogwa Caroline" w:date="2018-06-26T10:57:00Z">
            <w:rPr>
              <w:rFonts w:ascii="Times New Roman" w:hAnsi="Times New Roman" w:cs="Times New Roman"/>
              <w:sz w:val="24"/>
              <w:szCs w:val="24"/>
              <w:lang w:val="en-US"/>
            </w:rPr>
          </w:rPrChange>
        </w:rPr>
        <w:t>The system will help the director</w:t>
      </w:r>
      <w:ins w:id="139" w:author="Asogwa Caroline" w:date="2018-06-26T10:50:00Z">
        <w:r w:rsidRPr="00CE57CC">
          <w:rPr>
            <w:rFonts w:ascii="Times New Roman" w:hAnsi="Times New Roman" w:cs="Times New Roman"/>
            <w:color w:val="C00000"/>
            <w:sz w:val="24"/>
            <w:szCs w:val="24"/>
            <w:u w:val="single"/>
            <w:lang w:val="en-US"/>
            <w:rPrChange w:id="140" w:author="Asogwa Caroline" w:date="2018-06-26T10:57:00Z">
              <w:rPr>
                <w:rFonts w:ascii="Times New Roman" w:hAnsi="Times New Roman" w:cs="Times New Roman"/>
                <w:sz w:val="24"/>
                <w:szCs w:val="24"/>
                <w:lang w:val="en-US"/>
              </w:rPr>
            </w:rPrChange>
          </w:rPr>
          <w:t>s</w:t>
        </w:r>
      </w:ins>
      <w:r w:rsidR="00466613" w:rsidRPr="00CE57CC">
        <w:rPr>
          <w:rFonts w:ascii="Times New Roman" w:hAnsi="Times New Roman" w:cs="Times New Roman"/>
          <w:color w:val="C00000"/>
          <w:sz w:val="24"/>
          <w:szCs w:val="24"/>
          <w:u w:val="single"/>
          <w:lang w:val="en-US"/>
          <w:rPrChange w:id="141" w:author="Asogwa Caroline" w:date="2018-06-26T10:57:00Z">
            <w:rPr>
              <w:rFonts w:ascii="Times New Roman" w:hAnsi="Times New Roman" w:cs="Times New Roman"/>
              <w:sz w:val="24"/>
              <w:szCs w:val="24"/>
              <w:lang w:val="en-US"/>
            </w:rPr>
          </w:rPrChange>
        </w:rPr>
        <w:t xml:space="preserve"> to remember event dates and send emails to his staff on the appropriate dates in respect of the events.</w:t>
      </w:r>
    </w:p>
    <w:p w:rsidR="00466613" w:rsidRPr="00CE57CC" w:rsidRDefault="00037E98" w:rsidP="00466613">
      <w:pPr>
        <w:pStyle w:val="ListParagraph"/>
        <w:numPr>
          <w:ilvl w:val="0"/>
          <w:numId w:val="3"/>
        </w:numPr>
        <w:spacing w:line="360" w:lineRule="auto"/>
        <w:jc w:val="both"/>
        <w:rPr>
          <w:rFonts w:ascii="Times New Roman" w:hAnsi="Times New Roman" w:cs="Times New Roman"/>
          <w:color w:val="C00000"/>
          <w:sz w:val="24"/>
          <w:szCs w:val="24"/>
          <w:lang w:val="en-US"/>
          <w:rPrChange w:id="142" w:author="Asogwa Caroline" w:date="2018-06-26T10:58:00Z">
            <w:rPr>
              <w:rFonts w:ascii="Times New Roman" w:hAnsi="Times New Roman" w:cs="Times New Roman"/>
              <w:sz w:val="24"/>
              <w:szCs w:val="24"/>
              <w:lang w:val="en-US"/>
            </w:rPr>
          </w:rPrChange>
        </w:rPr>
      </w:pPr>
      <w:proofErr w:type="spellStart"/>
      <w:ins w:id="143" w:author="Asogwa Caroline" w:date="2018-06-26T10:59:00Z">
        <w:r>
          <w:rPr>
            <w:rFonts w:ascii="Times New Roman" w:hAnsi="Times New Roman" w:cs="Times New Roman"/>
            <w:color w:val="00B050"/>
            <w:sz w:val="24"/>
            <w:szCs w:val="24"/>
            <w:lang w:val="en-US"/>
          </w:rPr>
          <w:t>Desgn</w:t>
        </w:r>
      </w:ins>
      <w:proofErr w:type="spellEnd"/>
      <w:ins w:id="144" w:author="Asogwa Caroline" w:date="2018-06-26T11:19:00Z">
        <w:r>
          <w:rPr>
            <w:rFonts w:ascii="Times New Roman" w:hAnsi="Times New Roman" w:cs="Times New Roman"/>
            <w:color w:val="00B050"/>
            <w:sz w:val="24"/>
            <w:szCs w:val="24"/>
            <w:lang w:val="en-US"/>
          </w:rPr>
          <w:t xml:space="preserve"> </w:t>
        </w:r>
      </w:ins>
      <w:proofErr w:type="gramStart"/>
      <w:ins w:id="145" w:author="Asogwa Caroline" w:date="2018-06-26T11:18:00Z">
        <w:r>
          <w:rPr>
            <w:rFonts w:ascii="Times New Roman" w:hAnsi="Times New Roman" w:cs="Times New Roman"/>
            <w:color w:val="00B050"/>
            <w:sz w:val="24"/>
            <w:szCs w:val="24"/>
            <w:lang w:val="en-US"/>
          </w:rPr>
          <w:t xml:space="preserve">a </w:t>
        </w:r>
      </w:ins>
      <w:ins w:id="146" w:author="Asogwa Caroline" w:date="2018-06-26T10:59:00Z">
        <w:r>
          <w:rPr>
            <w:rFonts w:ascii="Times New Roman" w:hAnsi="Times New Roman" w:cs="Times New Roman"/>
            <w:color w:val="00B050"/>
            <w:sz w:val="24"/>
            <w:szCs w:val="24"/>
            <w:lang w:val="en-US"/>
          </w:rPr>
          <w:t xml:space="preserve"> </w:t>
        </w:r>
        <w:proofErr w:type="spellStart"/>
        <w:r>
          <w:rPr>
            <w:rFonts w:ascii="Times New Roman" w:hAnsi="Times New Roman" w:cs="Times New Roman"/>
            <w:color w:val="00B050"/>
            <w:sz w:val="24"/>
            <w:szCs w:val="24"/>
            <w:lang w:val="en-US"/>
          </w:rPr>
          <w:t>dtat</w:t>
        </w:r>
      </w:ins>
      <w:ins w:id="147" w:author="Asogwa Caroline" w:date="2018-06-26T11:18:00Z">
        <w:r>
          <w:rPr>
            <w:rFonts w:ascii="Times New Roman" w:hAnsi="Times New Roman" w:cs="Times New Roman"/>
            <w:color w:val="00B050"/>
            <w:sz w:val="24"/>
            <w:szCs w:val="24"/>
            <w:lang w:val="en-US"/>
          </w:rPr>
          <w:t>a</w:t>
        </w:r>
      </w:ins>
      <w:ins w:id="148" w:author="Asogwa Caroline" w:date="2018-06-26T10:59:00Z">
        <w:r w:rsidR="00CE57CC" w:rsidRPr="00CE57CC">
          <w:rPr>
            <w:rFonts w:ascii="Times New Roman" w:hAnsi="Times New Roman" w:cs="Times New Roman"/>
            <w:color w:val="00B050"/>
            <w:sz w:val="24"/>
            <w:szCs w:val="24"/>
            <w:lang w:val="en-US"/>
            <w:rPrChange w:id="149" w:author="Asogwa Caroline" w:date="2018-06-26T11:00:00Z">
              <w:rPr>
                <w:rFonts w:ascii="Times New Roman" w:hAnsi="Times New Roman" w:cs="Times New Roman"/>
                <w:color w:val="C00000"/>
                <w:sz w:val="24"/>
                <w:szCs w:val="24"/>
                <w:u w:val="single"/>
                <w:lang w:val="en-US"/>
              </w:rPr>
            </w:rPrChange>
          </w:rPr>
          <w:t>base</w:t>
        </w:r>
        <w:proofErr w:type="spellEnd"/>
        <w:proofErr w:type="gramEnd"/>
        <w:r w:rsidR="00CE57CC" w:rsidRPr="00CE57CC">
          <w:rPr>
            <w:rFonts w:ascii="Times New Roman" w:hAnsi="Times New Roman" w:cs="Times New Roman"/>
            <w:color w:val="00B050"/>
            <w:sz w:val="24"/>
            <w:szCs w:val="24"/>
            <w:lang w:val="en-US"/>
            <w:rPrChange w:id="150" w:author="Asogwa Caroline" w:date="2018-06-26T11:00:00Z">
              <w:rPr>
                <w:rFonts w:ascii="Times New Roman" w:hAnsi="Times New Roman" w:cs="Times New Roman"/>
                <w:color w:val="C00000"/>
                <w:sz w:val="24"/>
                <w:szCs w:val="24"/>
                <w:u w:val="single"/>
                <w:lang w:val="en-US"/>
              </w:rPr>
            </w:rPrChange>
          </w:rPr>
          <w:t xml:space="preserve"> of emails which will help to manage current emails and archive old but impor</w:t>
        </w:r>
        <w:bookmarkStart w:id="151" w:name="_GoBack"/>
        <w:bookmarkEnd w:id="151"/>
        <w:r w:rsidR="00CE57CC" w:rsidRPr="00CE57CC">
          <w:rPr>
            <w:rFonts w:ascii="Times New Roman" w:hAnsi="Times New Roman" w:cs="Times New Roman"/>
            <w:color w:val="00B050"/>
            <w:sz w:val="24"/>
            <w:szCs w:val="24"/>
            <w:lang w:val="en-US"/>
            <w:rPrChange w:id="152" w:author="Asogwa Caroline" w:date="2018-06-26T11:00:00Z">
              <w:rPr>
                <w:rFonts w:ascii="Times New Roman" w:hAnsi="Times New Roman" w:cs="Times New Roman"/>
                <w:color w:val="C00000"/>
                <w:sz w:val="24"/>
                <w:szCs w:val="24"/>
                <w:u w:val="single"/>
                <w:lang w:val="en-US"/>
              </w:rPr>
            </w:rPrChange>
          </w:rPr>
          <w:t>ta</w:t>
        </w:r>
      </w:ins>
      <w:ins w:id="153" w:author="Asogwa Caroline" w:date="2018-06-26T11:00:00Z">
        <w:r w:rsidR="00CE57CC" w:rsidRPr="00CE57CC">
          <w:rPr>
            <w:rFonts w:ascii="Times New Roman" w:hAnsi="Times New Roman" w:cs="Times New Roman"/>
            <w:color w:val="00B050"/>
            <w:sz w:val="24"/>
            <w:szCs w:val="24"/>
            <w:lang w:val="en-US"/>
            <w:rPrChange w:id="154" w:author="Asogwa Caroline" w:date="2018-06-26T11:00:00Z">
              <w:rPr>
                <w:rFonts w:ascii="Times New Roman" w:hAnsi="Times New Roman" w:cs="Times New Roman"/>
                <w:color w:val="C00000"/>
                <w:sz w:val="24"/>
                <w:szCs w:val="24"/>
                <w:u w:val="single"/>
                <w:lang w:val="en-US"/>
              </w:rPr>
            </w:rPrChange>
          </w:rPr>
          <w:t>nt mails.</w:t>
        </w:r>
        <w:r w:rsidR="00CE57CC">
          <w:rPr>
            <w:rFonts w:ascii="Times New Roman" w:hAnsi="Times New Roman" w:cs="Times New Roman"/>
            <w:color w:val="C00000"/>
            <w:sz w:val="24"/>
            <w:szCs w:val="24"/>
            <w:u w:val="single"/>
            <w:lang w:val="en-US"/>
          </w:rPr>
          <w:t xml:space="preserve"> </w:t>
        </w:r>
      </w:ins>
      <w:r w:rsidR="00466613" w:rsidRPr="00CE57CC">
        <w:rPr>
          <w:rFonts w:ascii="Times New Roman" w:hAnsi="Times New Roman" w:cs="Times New Roman"/>
          <w:color w:val="C00000"/>
          <w:sz w:val="24"/>
          <w:szCs w:val="24"/>
          <w:u w:val="single"/>
          <w:lang w:val="en-US"/>
          <w:rPrChange w:id="155" w:author="Asogwa Caroline" w:date="2018-06-26T10:58:00Z">
            <w:rPr>
              <w:rFonts w:ascii="Times New Roman" w:hAnsi="Times New Roman" w:cs="Times New Roman"/>
              <w:sz w:val="24"/>
              <w:szCs w:val="24"/>
              <w:lang w:val="en-US"/>
            </w:rPr>
          </w:rPrChange>
        </w:rPr>
        <w:t>Delivering scheduled email to the receiver at appropriate time</w:t>
      </w:r>
      <w:r w:rsidR="00466613" w:rsidRPr="00CE57CC">
        <w:rPr>
          <w:rFonts w:ascii="Times New Roman" w:hAnsi="Times New Roman" w:cs="Times New Roman"/>
          <w:color w:val="C00000"/>
          <w:sz w:val="24"/>
          <w:szCs w:val="24"/>
          <w:lang w:val="en-US"/>
          <w:rPrChange w:id="156" w:author="Asogwa Caroline" w:date="2018-06-26T10:58:00Z">
            <w:rPr>
              <w:rFonts w:ascii="Times New Roman" w:hAnsi="Times New Roman" w:cs="Times New Roman"/>
              <w:sz w:val="24"/>
              <w:szCs w:val="24"/>
              <w:lang w:val="en-US"/>
            </w:rPr>
          </w:rPrChange>
        </w:rPr>
        <w:t>.</w:t>
      </w:r>
    </w:p>
    <w:p w:rsidR="00466613" w:rsidRPr="00CE57CC" w:rsidRDefault="00CE57CC" w:rsidP="00466613">
      <w:pPr>
        <w:pStyle w:val="ListParagraph"/>
        <w:numPr>
          <w:ilvl w:val="0"/>
          <w:numId w:val="3"/>
        </w:numPr>
        <w:spacing w:line="360" w:lineRule="auto"/>
        <w:jc w:val="both"/>
        <w:rPr>
          <w:rFonts w:ascii="Times New Roman" w:hAnsi="Times New Roman" w:cs="Times New Roman"/>
          <w:sz w:val="24"/>
          <w:szCs w:val="24"/>
          <w:u w:val="single"/>
          <w:lang w:val="en-US"/>
          <w:rPrChange w:id="157" w:author="Asogwa Caroline" w:date="2018-06-26T11:00:00Z">
            <w:rPr>
              <w:rFonts w:ascii="Times New Roman" w:hAnsi="Times New Roman" w:cs="Times New Roman"/>
              <w:sz w:val="24"/>
              <w:szCs w:val="24"/>
              <w:lang w:val="en-US"/>
            </w:rPr>
          </w:rPrChange>
        </w:rPr>
      </w:pPr>
      <w:ins w:id="158" w:author="Asogwa Caroline" w:date="2018-06-26T11:01:00Z">
        <w:r w:rsidRPr="00CE57CC">
          <w:rPr>
            <w:rFonts w:ascii="Times New Roman" w:hAnsi="Times New Roman" w:cs="Times New Roman"/>
            <w:color w:val="00B050"/>
            <w:sz w:val="24"/>
            <w:szCs w:val="24"/>
            <w:lang w:val="en-US"/>
            <w:rPrChange w:id="159" w:author="Asogwa Caroline" w:date="2018-06-26T11:02:00Z">
              <w:rPr>
                <w:rFonts w:ascii="Times New Roman" w:hAnsi="Times New Roman" w:cs="Times New Roman"/>
                <w:sz w:val="24"/>
                <w:szCs w:val="24"/>
                <w:u w:val="single"/>
                <w:lang w:val="en-US"/>
              </w:rPr>
            </w:rPrChange>
          </w:rPr>
          <w:t>Present a statistical report of mails according to dates and time</w:t>
        </w:r>
        <w:r>
          <w:rPr>
            <w:rFonts w:ascii="Times New Roman" w:hAnsi="Times New Roman" w:cs="Times New Roman"/>
            <w:sz w:val="24"/>
            <w:szCs w:val="24"/>
            <w:u w:val="single"/>
            <w:lang w:val="en-US"/>
          </w:rPr>
          <w:t xml:space="preserve"> </w:t>
        </w:r>
      </w:ins>
      <w:proofErr w:type="gramStart"/>
      <w:r w:rsidR="00466613" w:rsidRPr="00CE57CC">
        <w:rPr>
          <w:rFonts w:ascii="Times New Roman" w:hAnsi="Times New Roman" w:cs="Times New Roman"/>
          <w:color w:val="C00000"/>
          <w:sz w:val="24"/>
          <w:szCs w:val="24"/>
          <w:u w:val="single"/>
          <w:lang w:val="en-US"/>
          <w:rPrChange w:id="160" w:author="Asogwa Caroline" w:date="2018-06-26T11:02:00Z">
            <w:rPr>
              <w:rFonts w:ascii="Times New Roman" w:hAnsi="Times New Roman" w:cs="Times New Roman"/>
              <w:sz w:val="24"/>
              <w:szCs w:val="24"/>
              <w:lang w:val="en-US"/>
            </w:rPr>
          </w:rPrChange>
        </w:rPr>
        <w:t>Preventing</w:t>
      </w:r>
      <w:proofErr w:type="gramEnd"/>
      <w:r w:rsidR="00466613" w:rsidRPr="00CE57CC">
        <w:rPr>
          <w:rFonts w:ascii="Times New Roman" w:hAnsi="Times New Roman" w:cs="Times New Roman"/>
          <w:color w:val="C00000"/>
          <w:sz w:val="24"/>
          <w:szCs w:val="24"/>
          <w:u w:val="single"/>
          <w:lang w:val="en-US"/>
          <w:rPrChange w:id="161" w:author="Asogwa Caroline" w:date="2018-06-26T11:02:00Z">
            <w:rPr>
              <w:rFonts w:ascii="Times New Roman" w:hAnsi="Times New Roman" w:cs="Times New Roman"/>
              <w:sz w:val="24"/>
              <w:szCs w:val="24"/>
              <w:lang w:val="en-US"/>
            </w:rPr>
          </w:rPrChange>
        </w:rPr>
        <w:t xml:space="preserve"> important emails from getting lost from the database</w:t>
      </w:r>
      <w:r w:rsidR="00466613" w:rsidRPr="00CE57CC">
        <w:rPr>
          <w:rFonts w:ascii="Times New Roman" w:hAnsi="Times New Roman" w:cs="Times New Roman"/>
          <w:sz w:val="24"/>
          <w:szCs w:val="24"/>
          <w:u w:val="single"/>
          <w:lang w:val="en-US"/>
          <w:rPrChange w:id="162" w:author="Asogwa Caroline" w:date="2018-06-26T11:00:00Z">
            <w:rPr>
              <w:rFonts w:ascii="Times New Roman" w:hAnsi="Times New Roman" w:cs="Times New Roman"/>
              <w:sz w:val="24"/>
              <w:szCs w:val="24"/>
              <w:lang w:val="en-US"/>
            </w:rPr>
          </w:rPrChange>
        </w:rPr>
        <w:t>.</w:t>
      </w:r>
    </w:p>
    <w:p w:rsidR="00466613" w:rsidRPr="00D9408A" w:rsidRDefault="00466613" w:rsidP="00466613">
      <w:pPr>
        <w:pStyle w:val="ListParagraph"/>
        <w:numPr>
          <w:ilvl w:val="1"/>
          <w:numId w:val="1"/>
        </w:num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Significance </w:t>
      </w:r>
      <w:r w:rsidRPr="00D9408A">
        <w:rPr>
          <w:rFonts w:ascii="Times New Roman" w:hAnsi="Times New Roman" w:cs="Times New Roman"/>
          <w:b/>
          <w:sz w:val="28"/>
          <w:szCs w:val="28"/>
          <w:lang w:val="en-US"/>
        </w:rPr>
        <w:t>of the project</w:t>
      </w:r>
    </w:p>
    <w:p w:rsidR="00466613" w:rsidRPr="00EE4304" w:rsidRDefault="00466613" w:rsidP="00466613">
      <w:pPr>
        <w:spacing w:line="360" w:lineRule="auto"/>
        <w:ind w:left="720"/>
        <w:jc w:val="both"/>
        <w:rPr>
          <w:rFonts w:ascii="Times New Roman" w:hAnsi="Times New Roman" w:cs="Times New Roman"/>
          <w:sz w:val="24"/>
          <w:szCs w:val="24"/>
          <w:lang w:val="en-US"/>
        </w:rPr>
      </w:pPr>
      <w:r w:rsidRPr="00EE4304">
        <w:rPr>
          <w:rFonts w:ascii="Times New Roman" w:hAnsi="Times New Roman" w:cs="Times New Roman"/>
          <w:sz w:val="24"/>
          <w:szCs w:val="24"/>
          <w:lang w:val="en-US"/>
        </w:rPr>
        <w:t>The system will be of great importance to directors or managers of corporate organization</w:t>
      </w:r>
      <w:r>
        <w:rPr>
          <w:rFonts w:ascii="Times New Roman" w:hAnsi="Times New Roman" w:cs="Times New Roman"/>
          <w:sz w:val="24"/>
          <w:szCs w:val="24"/>
          <w:lang w:val="en-US"/>
        </w:rPr>
        <w:t>,</w:t>
      </w:r>
      <w:r w:rsidRPr="00EE4304">
        <w:rPr>
          <w:rFonts w:ascii="Times New Roman" w:hAnsi="Times New Roman" w:cs="Times New Roman"/>
          <w:sz w:val="24"/>
          <w:szCs w:val="24"/>
          <w:lang w:val="en-US"/>
        </w:rPr>
        <w:t xml:space="preserve"> Staff of corporate organization</w:t>
      </w:r>
      <w:r>
        <w:rPr>
          <w:rFonts w:ascii="Times New Roman" w:hAnsi="Times New Roman" w:cs="Times New Roman"/>
          <w:sz w:val="24"/>
          <w:szCs w:val="24"/>
          <w:lang w:val="en-US"/>
        </w:rPr>
        <w:t xml:space="preserve"> and the </w:t>
      </w:r>
      <w:r w:rsidRPr="00EE4304">
        <w:rPr>
          <w:rFonts w:ascii="Times New Roman" w:hAnsi="Times New Roman" w:cs="Times New Roman"/>
          <w:sz w:val="24"/>
          <w:szCs w:val="24"/>
          <w:lang w:val="en-US"/>
        </w:rPr>
        <w:t>Government.</w:t>
      </w:r>
    </w:p>
    <w:p w:rsidR="00466613" w:rsidRDefault="00466613" w:rsidP="00466613">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t>
      </w:r>
      <w:r w:rsidRPr="0098661B">
        <w:rPr>
          <w:rFonts w:ascii="Times New Roman" w:hAnsi="Times New Roman" w:cs="Times New Roman"/>
          <w:sz w:val="24"/>
          <w:szCs w:val="24"/>
          <w:lang w:val="en-US"/>
        </w:rPr>
        <w:t>will help the directors or managers of corporate organization to improve email security and data retention policies through centralized administration.</w:t>
      </w:r>
      <w:r>
        <w:rPr>
          <w:rFonts w:ascii="Times New Roman" w:hAnsi="Times New Roman" w:cs="Times New Roman"/>
          <w:sz w:val="24"/>
          <w:szCs w:val="24"/>
          <w:lang w:val="en-US"/>
        </w:rPr>
        <w:t xml:space="preserve"> Improve the end user experience by delivering uninterrupted access to emails in other words making sure that emails are delivered to users at appropriate time. The system </w:t>
      </w:r>
      <w:r>
        <w:rPr>
          <w:rFonts w:ascii="Times New Roman" w:hAnsi="Times New Roman" w:cs="Times New Roman"/>
          <w:sz w:val="24"/>
          <w:szCs w:val="24"/>
          <w:lang w:val="en-US"/>
        </w:rPr>
        <w:lastRenderedPageBreak/>
        <w:t xml:space="preserve">will help top level staff such as director to remember event dates and send emails to his staff on the appropriate dates in respect of the events. </w:t>
      </w:r>
    </w:p>
    <w:p w:rsidR="00466613" w:rsidRDefault="00466613" w:rsidP="00466613">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system will help the staff of corporate organization to organize their daily activities, boost efficiency, find business opportunities and work more closely with customers and suppliers. The system will serve as a good means of record-keeping without actually record-keeping and having a physical to-do list.</w:t>
      </w:r>
    </w:p>
    <w:p w:rsidR="00466613" w:rsidRPr="0061119D" w:rsidRDefault="00466613" w:rsidP="00466613">
      <w:pPr>
        <w:pStyle w:val="Default"/>
        <w:spacing w:line="360" w:lineRule="auto"/>
        <w:ind w:left="720" w:firstLine="720"/>
        <w:jc w:val="both"/>
        <w:rPr>
          <w:rFonts w:ascii="Times New Roman" w:hAnsi="Times New Roman" w:cs="Times New Roman"/>
        </w:rPr>
      </w:pPr>
      <w:r w:rsidRPr="0061119D">
        <w:rPr>
          <w:rFonts w:ascii="Times New Roman" w:hAnsi="Times New Roman" w:cs="Times New Roman"/>
          <w:lang w:val="en-US"/>
        </w:rPr>
        <w:t xml:space="preserve">To the </w:t>
      </w:r>
      <w:r>
        <w:rPr>
          <w:rFonts w:ascii="Times New Roman" w:hAnsi="Times New Roman" w:cs="Times New Roman"/>
          <w:lang w:val="en-US"/>
        </w:rPr>
        <w:t xml:space="preserve">government, it </w:t>
      </w:r>
      <w:r>
        <w:rPr>
          <w:rFonts w:ascii="Times New Roman" w:hAnsi="Times New Roman" w:cs="Times New Roman"/>
        </w:rPr>
        <w:t>p</w:t>
      </w:r>
      <w:r w:rsidRPr="0061119D">
        <w:rPr>
          <w:rFonts w:ascii="Times New Roman" w:hAnsi="Times New Roman" w:cs="Times New Roman"/>
        </w:rPr>
        <w:t>ermits officers to send and receive personal</w:t>
      </w:r>
      <w:r>
        <w:rPr>
          <w:rFonts w:ascii="Times New Roman" w:hAnsi="Times New Roman" w:cs="Times New Roman"/>
        </w:rPr>
        <w:t xml:space="preserve"> e</w:t>
      </w:r>
      <w:r w:rsidRPr="0061119D">
        <w:rPr>
          <w:rFonts w:ascii="Times New Roman" w:hAnsi="Times New Roman" w:cs="Times New Roman"/>
        </w:rPr>
        <w:t>-mail messages using the government account</w:t>
      </w:r>
      <w:r>
        <w:rPr>
          <w:rFonts w:ascii="Times New Roman" w:hAnsi="Times New Roman" w:cs="Times New Roman"/>
        </w:rPr>
        <w:t>s provided via the government e</w:t>
      </w:r>
      <w:r w:rsidRPr="0061119D">
        <w:rPr>
          <w:rFonts w:ascii="Times New Roman" w:hAnsi="Times New Roman" w:cs="Times New Roman"/>
        </w:rPr>
        <w:t>mail</w:t>
      </w:r>
      <w:r>
        <w:rPr>
          <w:rFonts w:ascii="Times New Roman" w:hAnsi="Times New Roman" w:cs="Times New Roman"/>
        </w:rPr>
        <w:t xml:space="preserve"> system.</w:t>
      </w:r>
    </w:p>
    <w:p w:rsidR="00F3482C" w:rsidRDefault="00F3482C" w:rsidP="00466613">
      <w:pPr>
        <w:spacing w:line="360" w:lineRule="auto"/>
        <w:jc w:val="both"/>
        <w:rPr>
          <w:rFonts w:ascii="Times New Roman" w:hAnsi="Times New Roman" w:cs="Times New Roman"/>
          <w:sz w:val="24"/>
          <w:szCs w:val="24"/>
        </w:rPr>
      </w:pPr>
    </w:p>
    <w:p w:rsidR="00466613" w:rsidRPr="00466613" w:rsidRDefault="00466613" w:rsidP="00466613">
      <w:pPr>
        <w:spacing w:line="360" w:lineRule="auto"/>
        <w:jc w:val="both"/>
        <w:rPr>
          <w:rFonts w:ascii="Times New Roman" w:hAnsi="Times New Roman" w:cs="Times New Roman"/>
          <w:sz w:val="28"/>
          <w:szCs w:val="28"/>
          <w:lang w:val="en-US"/>
        </w:rPr>
      </w:pPr>
    </w:p>
    <w:p w:rsidR="00CA2D45" w:rsidRPr="0061119D" w:rsidRDefault="00CA2D45" w:rsidP="00F54F8E">
      <w:pPr>
        <w:ind w:left="1440" w:firstLine="720"/>
        <w:jc w:val="both"/>
        <w:rPr>
          <w:rFonts w:ascii="Times New Roman" w:hAnsi="Times New Roman" w:cs="Times New Roman"/>
          <w:sz w:val="24"/>
          <w:szCs w:val="24"/>
        </w:rPr>
      </w:pPr>
    </w:p>
    <w:p w:rsidR="00CA2D45" w:rsidRPr="0098661B" w:rsidRDefault="00CA2D45" w:rsidP="00F54F8E">
      <w:pPr>
        <w:spacing w:line="360" w:lineRule="auto"/>
        <w:ind w:left="1440" w:firstLine="720"/>
        <w:jc w:val="both"/>
        <w:rPr>
          <w:rFonts w:ascii="Times New Roman" w:hAnsi="Times New Roman" w:cs="Times New Roman"/>
          <w:sz w:val="24"/>
          <w:szCs w:val="24"/>
          <w:lang w:val="en-US"/>
        </w:rPr>
      </w:pPr>
    </w:p>
    <w:p w:rsidR="00CA2D45" w:rsidRDefault="00CA2D45" w:rsidP="00F54F8E">
      <w:pPr>
        <w:pStyle w:val="ListParagraph"/>
        <w:spacing w:line="360" w:lineRule="auto"/>
        <w:ind w:left="2160"/>
        <w:jc w:val="both"/>
        <w:rPr>
          <w:rFonts w:ascii="Times New Roman" w:hAnsi="Times New Roman" w:cs="Times New Roman"/>
          <w:sz w:val="28"/>
          <w:szCs w:val="28"/>
          <w:lang w:val="en-US"/>
        </w:rPr>
      </w:pPr>
    </w:p>
    <w:p w:rsidR="004A3E90" w:rsidRDefault="004A3E90" w:rsidP="004A3E90">
      <w:pPr>
        <w:spacing w:line="360" w:lineRule="auto"/>
        <w:jc w:val="center"/>
        <w:rPr>
          <w:rFonts w:ascii="Times New Roman" w:hAnsi="Times New Roman" w:cs="Times New Roman"/>
          <w:b/>
          <w:sz w:val="56"/>
          <w:szCs w:val="56"/>
          <w:lang w:val="en-US"/>
        </w:rPr>
      </w:pPr>
      <w:r>
        <w:rPr>
          <w:rFonts w:ascii="Times New Roman" w:hAnsi="Times New Roman" w:cs="Times New Roman"/>
          <w:sz w:val="32"/>
          <w:szCs w:val="32"/>
          <w:lang w:val="en-US"/>
        </w:rPr>
        <w:t>CHAPTER TWO:</w:t>
      </w:r>
      <w:r>
        <w:rPr>
          <w:rFonts w:ascii="Times New Roman" w:hAnsi="Times New Roman" w:cs="Times New Roman"/>
          <w:b/>
          <w:sz w:val="56"/>
          <w:szCs w:val="56"/>
          <w:lang w:val="en-US"/>
        </w:rPr>
        <w:t xml:space="preserve"> LITERATURE REVIEW</w:t>
      </w:r>
    </w:p>
    <w:p w:rsidR="004A3E90" w:rsidRDefault="004A3E90" w:rsidP="004A3E90">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2.0</w:t>
      </w:r>
      <w:r>
        <w:rPr>
          <w:rFonts w:ascii="Times New Roman" w:hAnsi="Times New Roman" w:cs="Times New Roman"/>
          <w:b/>
          <w:sz w:val="28"/>
          <w:szCs w:val="28"/>
          <w:lang w:val="en-US"/>
        </w:rPr>
        <w:tab/>
        <w:t>INTRODUCTION</w:t>
      </w:r>
    </w:p>
    <w:p w:rsidR="004A3E90" w:rsidRPr="00060370" w:rsidRDefault="004A3E90" w:rsidP="004A3E90">
      <w:pPr>
        <w:pStyle w:val="Default"/>
        <w:spacing w:line="360" w:lineRule="auto"/>
        <w:rPr>
          <w:rFonts w:ascii="Times New Roman" w:hAnsi="Times New Roman"/>
        </w:rPr>
      </w:pPr>
      <w:r>
        <w:rPr>
          <w:rFonts w:ascii="Times New Roman" w:hAnsi="Times New Roman"/>
          <w:b/>
          <w:sz w:val="28"/>
          <w:szCs w:val="28"/>
        </w:rPr>
        <w:tab/>
      </w:r>
      <w:r>
        <w:rPr>
          <w:rFonts w:ascii="Times New Roman" w:hAnsi="Times New Roman"/>
        </w:rPr>
        <w:t>This chapter presents the theoretical background of the study and the technologies used. The literature review is also discussed.</w:t>
      </w:r>
    </w:p>
    <w:p w:rsidR="004A3E90" w:rsidRPr="00744CC2" w:rsidRDefault="004A3E90" w:rsidP="004A3E90">
      <w:pPr>
        <w:pStyle w:val="Default"/>
        <w:rPr>
          <w:rFonts w:ascii="SWYEK D+ Palatino" w:hAnsi="SWYEK D+ Palatino" w:cs="SWYEK D+ Palatino"/>
        </w:rPr>
      </w:pPr>
    </w:p>
    <w:p w:rsidR="004A3E90" w:rsidRDefault="004A3E90" w:rsidP="004A3E90">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2.1</w:t>
      </w:r>
      <w:r>
        <w:rPr>
          <w:rFonts w:ascii="Times New Roman" w:hAnsi="Times New Roman" w:cs="Times New Roman"/>
          <w:b/>
          <w:sz w:val="28"/>
          <w:szCs w:val="28"/>
          <w:lang w:val="en-US"/>
        </w:rPr>
        <w:tab/>
        <w:t>Theoretical background</w:t>
      </w:r>
    </w:p>
    <w:p w:rsidR="004A3E90" w:rsidRPr="0083396B" w:rsidRDefault="004A3E90" w:rsidP="004A3E90">
      <w:pPr>
        <w:spacing w:line="360" w:lineRule="auto"/>
        <w:rPr>
          <w:rFonts w:ascii="Times New Roman" w:hAnsi="Times New Roman" w:cs="Times New Roman"/>
          <w:sz w:val="28"/>
          <w:szCs w:val="28"/>
          <w:lang w:val="en-US"/>
        </w:rPr>
      </w:pPr>
      <w:r w:rsidRPr="0083396B">
        <w:rPr>
          <w:rFonts w:ascii="Times New Roman" w:hAnsi="Times New Roman" w:cs="Times New Roman"/>
          <w:sz w:val="28"/>
          <w:szCs w:val="28"/>
          <w:lang w:val="en-US"/>
        </w:rPr>
        <w:t>2.2.1</w:t>
      </w:r>
      <w:r w:rsidRPr="0083396B">
        <w:rPr>
          <w:rFonts w:ascii="Times New Roman" w:hAnsi="Times New Roman" w:cs="Times New Roman"/>
          <w:sz w:val="28"/>
          <w:szCs w:val="28"/>
          <w:lang w:val="en-US"/>
        </w:rPr>
        <w:tab/>
        <w:t>Conceptual Background</w:t>
      </w:r>
    </w:p>
    <w:p w:rsidR="004A3E90" w:rsidRPr="00A21D3C" w:rsidRDefault="004A3E90" w:rsidP="004A3E9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idea of mail started in other to enhance communication between two people, organizations, etc. It is done in the sense that the sender writes a letter which will contain the address of the receiver together with his own address is its informal letter, after which he/she proceeds to poll station to drop it in the mail </w:t>
      </w:r>
      <w:proofErr w:type="gramStart"/>
      <w:r>
        <w:rPr>
          <w:rFonts w:ascii="Times New Roman" w:hAnsi="Times New Roman" w:cs="Times New Roman"/>
          <w:sz w:val="24"/>
          <w:szCs w:val="24"/>
          <w:lang w:val="en-US"/>
        </w:rPr>
        <w:t>box,</w:t>
      </w:r>
      <w:proofErr w:type="gramEnd"/>
      <w:r>
        <w:rPr>
          <w:rFonts w:ascii="Times New Roman" w:hAnsi="Times New Roman" w:cs="Times New Roman"/>
          <w:sz w:val="24"/>
          <w:szCs w:val="24"/>
          <w:lang w:val="en-US"/>
        </w:rPr>
        <w:t xml:space="preserve"> letter is appropriately delivered to the receiver address. This had been a traditional way of sending a mail of it takes much time to send and receive mails, this lead to developing and email systems, which is a means by which sender sends a mail to the receiver using an electronic mail which is very fast means of </w:t>
      </w:r>
      <w:r>
        <w:rPr>
          <w:rFonts w:ascii="Times New Roman" w:hAnsi="Times New Roman" w:cs="Times New Roman"/>
          <w:sz w:val="24"/>
          <w:szCs w:val="24"/>
          <w:lang w:val="en-US"/>
        </w:rPr>
        <w:lastRenderedPageBreak/>
        <w:t xml:space="preserve">sending mails. But still there is a need to classify the mails. </w:t>
      </w:r>
      <w:proofErr w:type="gramStart"/>
      <w:r>
        <w:rPr>
          <w:rFonts w:ascii="Times New Roman" w:hAnsi="Times New Roman" w:cs="Times New Roman"/>
          <w:sz w:val="24"/>
          <w:szCs w:val="24"/>
          <w:lang w:val="en-US"/>
        </w:rPr>
        <w:t xml:space="preserve">According to [10] </w:t>
      </w:r>
      <w:proofErr w:type="spellStart"/>
      <w:r>
        <w:rPr>
          <w:rFonts w:ascii="Times New Roman" w:hAnsi="Times New Roman" w:cs="Times New Roman"/>
          <w:sz w:val="24"/>
          <w:szCs w:val="24"/>
        </w:rPr>
        <w:t>MailCat</w:t>
      </w:r>
      <w:proofErr w:type="spellEnd"/>
      <w:r>
        <w:rPr>
          <w:rFonts w:ascii="Times New Roman" w:hAnsi="Times New Roman" w:cs="Times New Roman"/>
          <w:sz w:val="24"/>
          <w:szCs w:val="24"/>
        </w:rPr>
        <w:t xml:space="preserve"> which is an </w:t>
      </w:r>
      <w:r w:rsidRPr="000E33DF">
        <w:rPr>
          <w:rFonts w:ascii="Times New Roman" w:hAnsi="Times New Roman" w:cs="Times New Roman"/>
          <w:sz w:val="24"/>
          <w:szCs w:val="24"/>
        </w:rPr>
        <w:t>intelligent assistant that helps usersorganize their e-mail into fol</w:t>
      </w:r>
      <w:r>
        <w:rPr>
          <w:rFonts w:ascii="Times New Roman" w:hAnsi="Times New Roman" w:cs="Times New Roman"/>
          <w:sz w:val="24"/>
          <w:szCs w:val="24"/>
        </w:rPr>
        <w:t>ders.</w:t>
      </w:r>
      <w:proofErr w:type="gramEnd"/>
      <w:r>
        <w:rPr>
          <w:rFonts w:ascii="Times New Roman" w:hAnsi="Times New Roman" w:cs="Times New Roman"/>
          <w:sz w:val="24"/>
          <w:szCs w:val="24"/>
        </w:rPr>
        <w:t xml:space="preserve"> It uses a text classifier </w:t>
      </w:r>
      <w:r w:rsidRPr="000E33DF">
        <w:rPr>
          <w:rFonts w:ascii="Times New Roman" w:hAnsi="Times New Roman" w:cs="Times New Roman"/>
          <w:sz w:val="24"/>
          <w:szCs w:val="24"/>
        </w:rPr>
        <w:t>to learn each user’s m</w:t>
      </w:r>
      <w:r>
        <w:rPr>
          <w:rFonts w:ascii="Times New Roman" w:hAnsi="Times New Roman" w:cs="Times New Roman"/>
          <w:sz w:val="24"/>
          <w:szCs w:val="24"/>
        </w:rPr>
        <w:t xml:space="preserve">ail-filing habits. </w:t>
      </w:r>
      <w:proofErr w:type="spellStart"/>
      <w:r>
        <w:rPr>
          <w:rFonts w:ascii="Times New Roman" w:hAnsi="Times New Roman" w:cs="Times New Roman"/>
          <w:sz w:val="24"/>
          <w:szCs w:val="24"/>
        </w:rPr>
        <w:t>MailCat</w:t>
      </w:r>
      <w:proofErr w:type="spellEnd"/>
      <w:r>
        <w:rPr>
          <w:rFonts w:ascii="Times New Roman" w:hAnsi="Times New Roman" w:cs="Times New Roman"/>
          <w:sz w:val="24"/>
          <w:szCs w:val="24"/>
        </w:rPr>
        <w:t xml:space="preserve"> uses </w:t>
      </w:r>
      <w:r w:rsidRPr="000E33DF">
        <w:rPr>
          <w:rFonts w:ascii="Times New Roman" w:hAnsi="Times New Roman" w:cs="Times New Roman"/>
          <w:sz w:val="24"/>
          <w:szCs w:val="24"/>
        </w:rPr>
        <w:t>what it lear</w:t>
      </w:r>
      <w:r>
        <w:rPr>
          <w:rFonts w:ascii="Times New Roman" w:hAnsi="Times New Roman" w:cs="Times New Roman"/>
          <w:sz w:val="24"/>
          <w:szCs w:val="24"/>
        </w:rPr>
        <w:t xml:space="preserve">ns to predict the three folders in which the </w:t>
      </w:r>
      <w:r w:rsidRPr="000E33DF">
        <w:rPr>
          <w:rFonts w:ascii="Times New Roman" w:hAnsi="Times New Roman" w:cs="Times New Roman"/>
          <w:sz w:val="24"/>
          <w:szCs w:val="24"/>
        </w:rPr>
        <w:t xml:space="preserve">user is most likely to </w:t>
      </w:r>
      <w:r>
        <w:rPr>
          <w:rFonts w:ascii="Times New Roman" w:hAnsi="Times New Roman" w:cs="Times New Roman"/>
          <w:sz w:val="24"/>
          <w:szCs w:val="24"/>
        </w:rPr>
        <w:t xml:space="preserve">place each incoming message. It </w:t>
      </w:r>
      <w:r w:rsidRPr="000E33DF">
        <w:rPr>
          <w:rFonts w:ascii="Times New Roman" w:hAnsi="Times New Roman" w:cs="Times New Roman"/>
          <w:sz w:val="24"/>
          <w:szCs w:val="24"/>
        </w:rPr>
        <w:t>then provides shortcut bu</w:t>
      </w:r>
      <w:r>
        <w:rPr>
          <w:rFonts w:ascii="Times New Roman" w:hAnsi="Times New Roman" w:cs="Times New Roman"/>
          <w:sz w:val="24"/>
          <w:szCs w:val="24"/>
        </w:rPr>
        <w:t xml:space="preserve">ttons to file each message into </w:t>
      </w:r>
      <w:r w:rsidRPr="000E33DF">
        <w:rPr>
          <w:rFonts w:ascii="Times New Roman" w:hAnsi="Times New Roman" w:cs="Times New Roman"/>
          <w:sz w:val="24"/>
          <w:szCs w:val="24"/>
        </w:rPr>
        <w:t>one of these three folders. When</w:t>
      </w:r>
      <w:r>
        <w:rPr>
          <w:rFonts w:ascii="Times New Roman" w:hAnsi="Times New Roman" w:cs="Times New Roman"/>
          <w:sz w:val="24"/>
          <w:szCs w:val="24"/>
        </w:rPr>
        <w:t xml:space="preserve"> o</w:t>
      </w:r>
      <w:r w:rsidRPr="000E33DF">
        <w:rPr>
          <w:rFonts w:ascii="Times New Roman" w:hAnsi="Times New Roman" w:cs="Times New Roman"/>
          <w:sz w:val="24"/>
          <w:szCs w:val="24"/>
        </w:rPr>
        <w:t xml:space="preserve">ne of </w:t>
      </w:r>
      <w:proofErr w:type="spellStart"/>
      <w:r w:rsidRPr="000E33DF">
        <w:rPr>
          <w:rFonts w:ascii="Times New Roman" w:hAnsi="Times New Roman" w:cs="Times New Roman"/>
          <w:sz w:val="24"/>
          <w:szCs w:val="24"/>
        </w:rPr>
        <w:t>MailCat’</w:t>
      </w:r>
      <w:r>
        <w:rPr>
          <w:rFonts w:ascii="Times New Roman" w:hAnsi="Times New Roman" w:cs="Times New Roman"/>
          <w:sz w:val="24"/>
          <w:szCs w:val="24"/>
        </w:rPr>
        <w:t>s</w:t>
      </w:r>
      <w:proofErr w:type="spellEnd"/>
      <w:r>
        <w:rPr>
          <w:rFonts w:ascii="Times New Roman" w:hAnsi="Times New Roman" w:cs="Times New Roman"/>
          <w:sz w:val="24"/>
          <w:szCs w:val="24"/>
        </w:rPr>
        <w:t xml:space="preserve"> predictions </w:t>
      </w:r>
      <w:r w:rsidRPr="000E33DF">
        <w:rPr>
          <w:rFonts w:ascii="Times New Roman" w:hAnsi="Times New Roman" w:cs="Times New Roman"/>
          <w:sz w:val="24"/>
          <w:szCs w:val="24"/>
        </w:rPr>
        <w:t>is correct, the ef</w:t>
      </w:r>
      <w:r>
        <w:rPr>
          <w:rFonts w:ascii="Times New Roman" w:hAnsi="Times New Roman" w:cs="Times New Roman"/>
          <w:sz w:val="24"/>
          <w:szCs w:val="24"/>
        </w:rPr>
        <w:t xml:space="preserve">fort required to file a message </w:t>
      </w:r>
      <w:r w:rsidRPr="000E33DF">
        <w:rPr>
          <w:rFonts w:ascii="Times New Roman" w:hAnsi="Times New Roman" w:cs="Times New Roman"/>
          <w:sz w:val="24"/>
          <w:szCs w:val="24"/>
        </w:rPr>
        <w:t>is reduced to a single button click.</w:t>
      </w:r>
      <w:r w:rsidRPr="00A21D3C">
        <w:rPr>
          <w:rFonts w:ascii="Times New Roman" w:hAnsi="Times New Roman" w:cs="Times New Roman"/>
          <w:sz w:val="24"/>
          <w:szCs w:val="24"/>
        </w:rPr>
        <w:t xml:space="preserve">When people use electronic </w:t>
      </w:r>
      <w:r>
        <w:rPr>
          <w:rFonts w:ascii="Times New Roman" w:hAnsi="Times New Roman" w:cs="Times New Roman"/>
          <w:sz w:val="24"/>
          <w:szCs w:val="24"/>
        </w:rPr>
        <w:t xml:space="preserve">mail, they can communicate even </w:t>
      </w:r>
      <w:r w:rsidRPr="00A21D3C">
        <w:rPr>
          <w:rFonts w:ascii="Times New Roman" w:hAnsi="Times New Roman" w:cs="Times New Roman"/>
          <w:sz w:val="24"/>
          <w:szCs w:val="24"/>
        </w:rPr>
        <w:t>when they are not physically or</w:t>
      </w:r>
      <w:r>
        <w:rPr>
          <w:rFonts w:ascii="Times New Roman" w:hAnsi="Times New Roman" w:cs="Times New Roman"/>
          <w:sz w:val="24"/>
          <w:szCs w:val="24"/>
        </w:rPr>
        <w:t xml:space="preserve"> close [9]. Thus, it is not </w:t>
      </w:r>
      <w:r w:rsidRPr="00A21D3C">
        <w:rPr>
          <w:rFonts w:ascii="Times New Roman" w:hAnsi="Times New Roman" w:cs="Times New Roman"/>
          <w:sz w:val="24"/>
          <w:szCs w:val="24"/>
        </w:rPr>
        <w:t>surprising that most studies re</w:t>
      </w:r>
      <w:r>
        <w:rPr>
          <w:rFonts w:ascii="Times New Roman" w:hAnsi="Times New Roman" w:cs="Times New Roman"/>
          <w:sz w:val="24"/>
          <w:szCs w:val="24"/>
        </w:rPr>
        <w:t xml:space="preserve">port that the use of electronic </w:t>
      </w:r>
      <w:r w:rsidRPr="00A21D3C">
        <w:rPr>
          <w:rFonts w:ascii="Times New Roman" w:hAnsi="Times New Roman" w:cs="Times New Roman"/>
          <w:sz w:val="24"/>
          <w:szCs w:val="24"/>
        </w:rPr>
        <w:t>mail increases organizational communication.</w:t>
      </w:r>
      <w:r>
        <w:rPr>
          <w:rFonts w:ascii="Times New Roman" w:hAnsi="Times New Roman" w:cs="Times New Roman"/>
          <w:sz w:val="24"/>
          <w:szCs w:val="24"/>
        </w:rPr>
        <w:t xml:space="preserve"> [12] Provides a method for displaying information that represents a quantity of received email messages that have been held for processing by a specific entity for a predefined time period in an email response management system. In the implementation, the method includes determining first value associated with a first quantity of received email messages that have been held for processing by the specific entity for a first predefined time period,  wherein each email message has been sent from end user. According to [13]</w:t>
      </w:r>
      <w:r w:rsidRPr="00E761F8">
        <w:rPr>
          <w:rFonts w:ascii="Times New Roman" w:hAnsi="Times New Roman" w:cs="Times New Roman"/>
        </w:rPr>
        <w:t xml:space="preserve"> Managing email over the long term is challenging because of email’s essential characteristics.An email originates in an electronic format, but it can also exist in a specific type of computer file or file format. Email tends to reside in a proprietary file format in an email system; although there is</w:t>
      </w:r>
      <w:r>
        <w:rPr>
          <w:rFonts w:ascii="Times New Roman" w:hAnsi="Times New Roman" w:cs="Times New Roman"/>
        </w:rPr>
        <w:t xml:space="preserve"> interaction </w:t>
      </w:r>
      <w:r w:rsidRPr="00E761F8">
        <w:rPr>
          <w:rFonts w:ascii="Times New Roman" w:hAnsi="Times New Roman" w:cs="Times New Roman"/>
        </w:rPr>
        <w:t xml:space="preserve">between email software systems, email exists as a file format that </w:t>
      </w:r>
      <w:r>
        <w:rPr>
          <w:rFonts w:cs="SWYEK D+ Palatino"/>
          <w:color w:val="000000"/>
        </w:rPr>
        <w:t>is owned and controlled by a single software company and is not easily exportable to another environment. For these reasons, long term or permanent emails must be created in or converted to non-proprietary formats for preservation.</w:t>
      </w:r>
    </w:p>
    <w:p w:rsidR="004A3E90" w:rsidRDefault="004A3E90" w:rsidP="004A3E90">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ab/>
      </w:r>
    </w:p>
    <w:p w:rsidR="004A3E90" w:rsidRPr="0083396B" w:rsidRDefault="004A3E90" w:rsidP="004A3E90">
      <w:pPr>
        <w:spacing w:line="360" w:lineRule="auto"/>
        <w:rPr>
          <w:rFonts w:ascii="Times New Roman" w:hAnsi="Times New Roman" w:cs="Times New Roman"/>
          <w:sz w:val="28"/>
          <w:szCs w:val="28"/>
          <w:lang w:val="en-US"/>
        </w:rPr>
      </w:pPr>
      <w:r w:rsidRPr="0083396B">
        <w:rPr>
          <w:rFonts w:ascii="Times New Roman" w:hAnsi="Times New Roman" w:cs="Times New Roman"/>
          <w:sz w:val="28"/>
          <w:szCs w:val="28"/>
          <w:lang w:val="en-US"/>
        </w:rPr>
        <w:t>2.2.1</w:t>
      </w:r>
      <w:r w:rsidRPr="0083396B">
        <w:rPr>
          <w:rFonts w:ascii="Times New Roman" w:hAnsi="Times New Roman" w:cs="Times New Roman"/>
          <w:sz w:val="28"/>
          <w:szCs w:val="28"/>
          <w:lang w:val="en-US"/>
        </w:rPr>
        <w:tab/>
        <w:t>Technologies used</w:t>
      </w:r>
    </w:p>
    <w:p w:rsidR="004A3E90" w:rsidRDefault="004A3E90" w:rsidP="004A3E90">
      <w:pPr>
        <w:spacing w:line="360" w:lineRule="auto"/>
        <w:ind w:firstLine="720"/>
        <w:rPr>
          <w:rFonts w:ascii="Times New Roman" w:hAnsi="Times New Roman" w:cs="Times New Roman"/>
          <w:sz w:val="24"/>
          <w:szCs w:val="24"/>
          <w:lang w:val="en-US"/>
        </w:rPr>
      </w:pPr>
      <w:r w:rsidRPr="00734475">
        <w:rPr>
          <w:rFonts w:ascii="Times New Roman" w:hAnsi="Times New Roman" w:cs="Times New Roman"/>
          <w:sz w:val="24"/>
          <w:szCs w:val="24"/>
          <w:lang w:val="en-US"/>
        </w:rPr>
        <w:t>The technology use</w:t>
      </w:r>
      <w:r>
        <w:rPr>
          <w:rFonts w:ascii="Times New Roman" w:hAnsi="Times New Roman" w:cs="Times New Roman"/>
          <w:sz w:val="24"/>
          <w:szCs w:val="24"/>
          <w:lang w:val="en-US"/>
        </w:rPr>
        <w:t>d</w:t>
      </w:r>
      <w:r w:rsidRPr="00734475">
        <w:rPr>
          <w:rFonts w:ascii="Times New Roman" w:hAnsi="Times New Roman" w:cs="Times New Roman"/>
          <w:sz w:val="24"/>
          <w:szCs w:val="24"/>
          <w:lang w:val="en-US"/>
        </w:rPr>
        <w:t xml:space="preserve"> in this proj</w:t>
      </w:r>
      <w:r>
        <w:rPr>
          <w:rFonts w:ascii="Times New Roman" w:hAnsi="Times New Roman" w:cs="Times New Roman"/>
          <w:sz w:val="24"/>
          <w:szCs w:val="24"/>
          <w:lang w:val="en-US"/>
        </w:rPr>
        <w:t xml:space="preserve">ect is server/client technology. These include </w:t>
      </w:r>
      <w:r w:rsidRPr="00734475">
        <w:rPr>
          <w:rFonts w:ascii="Times New Roman" w:hAnsi="Times New Roman" w:cs="Times New Roman"/>
          <w:sz w:val="24"/>
          <w:szCs w:val="24"/>
          <w:lang w:val="en-US"/>
        </w:rPr>
        <w:t>(</w:t>
      </w:r>
      <w:proofErr w:type="spellStart"/>
      <w:r w:rsidRPr="00734475">
        <w:rPr>
          <w:rFonts w:ascii="Times New Roman" w:hAnsi="Times New Roman" w:cs="Times New Roman"/>
          <w:sz w:val="24"/>
          <w:szCs w:val="24"/>
          <w:lang w:val="en-US"/>
        </w:rPr>
        <w:t>Xampp</w:t>
      </w:r>
      <w:proofErr w:type="spellEnd"/>
      <w:r w:rsidRPr="00734475">
        <w:rPr>
          <w:rFonts w:ascii="Times New Roman" w:hAnsi="Times New Roman" w:cs="Times New Roman"/>
          <w:sz w:val="24"/>
          <w:szCs w:val="24"/>
          <w:lang w:val="en-US"/>
        </w:rPr>
        <w:t xml:space="preserve">, </w:t>
      </w:r>
      <w:r>
        <w:rPr>
          <w:rFonts w:ascii="Times New Roman" w:hAnsi="Times New Roman" w:cs="Times New Roman"/>
          <w:sz w:val="24"/>
          <w:szCs w:val="24"/>
          <w:lang w:val="en-US"/>
        </w:rPr>
        <w:t>PHP</w:t>
      </w:r>
      <w:r w:rsidRPr="00734475">
        <w:rPr>
          <w:rFonts w:ascii="Times New Roman" w:hAnsi="Times New Roman" w:cs="Times New Roman"/>
          <w:sz w:val="24"/>
          <w:szCs w:val="24"/>
          <w:lang w:val="en-US"/>
        </w:rPr>
        <w:t>,</w:t>
      </w:r>
      <w:r>
        <w:rPr>
          <w:rFonts w:ascii="Times New Roman" w:hAnsi="Times New Roman" w:cs="Times New Roman"/>
          <w:sz w:val="24"/>
          <w:szCs w:val="24"/>
          <w:lang w:val="en-US"/>
        </w:rPr>
        <w:t xml:space="preserve"> CSS, MySQL, </w:t>
      </w:r>
      <w:r w:rsidRPr="00734475">
        <w:rPr>
          <w:rFonts w:ascii="Times New Roman" w:hAnsi="Times New Roman" w:cs="Times New Roman"/>
          <w:sz w:val="24"/>
          <w:szCs w:val="24"/>
          <w:lang w:val="en-US"/>
        </w:rPr>
        <w:t xml:space="preserve">and HTML) and relational database technology. </w:t>
      </w:r>
    </w:p>
    <w:p w:rsidR="004A3E90" w:rsidRDefault="004A3E90" w:rsidP="004A3E90">
      <w:pPr>
        <w:spacing w:line="360" w:lineRule="auto"/>
        <w:ind w:firstLine="720"/>
        <w:rPr>
          <w:rFonts w:ascii="Times New Roman" w:hAnsi="Times New Roman" w:cs="Times New Roman"/>
          <w:b/>
          <w:sz w:val="28"/>
          <w:szCs w:val="28"/>
          <w:lang w:val="en-US"/>
        </w:rPr>
      </w:pPr>
      <w:proofErr w:type="spellStart"/>
      <w:r w:rsidRPr="00734475">
        <w:rPr>
          <w:rFonts w:ascii="Times New Roman" w:hAnsi="Times New Roman" w:cs="Times New Roman"/>
          <w:sz w:val="24"/>
          <w:szCs w:val="24"/>
          <w:lang w:val="en-US"/>
        </w:rPr>
        <w:t>Xampp</w:t>
      </w:r>
      <w:proofErr w:type="spellEnd"/>
      <w:r w:rsidRPr="00734475">
        <w:rPr>
          <w:rFonts w:ascii="Times New Roman" w:hAnsi="Times New Roman" w:cs="Times New Roman"/>
          <w:sz w:val="24"/>
          <w:szCs w:val="24"/>
          <w:lang w:val="en-US"/>
        </w:rPr>
        <w:t xml:space="preserve"> is used in this system as a local host that h</w:t>
      </w:r>
      <w:r>
        <w:rPr>
          <w:rFonts w:ascii="Times New Roman" w:hAnsi="Times New Roman" w:cs="Times New Roman"/>
          <w:sz w:val="24"/>
          <w:szCs w:val="24"/>
          <w:lang w:val="en-US"/>
        </w:rPr>
        <w:t xml:space="preserve">elp the  developer to test the application locally to know how the system will behave when deployed online. It is an integrated server package of MySQL, and </w:t>
      </w:r>
      <w:proofErr w:type="spellStart"/>
      <w:r>
        <w:rPr>
          <w:rFonts w:ascii="Times New Roman" w:hAnsi="Times New Roman" w:cs="Times New Roman"/>
          <w:sz w:val="24"/>
          <w:szCs w:val="24"/>
          <w:lang w:val="en-US"/>
        </w:rPr>
        <w:t>PhpMyAdmin</w:t>
      </w:r>
      <w:proofErr w:type="spellEnd"/>
      <w:r>
        <w:rPr>
          <w:rFonts w:ascii="Times New Roman" w:hAnsi="Times New Roman" w:cs="Times New Roman"/>
          <w:sz w:val="24"/>
          <w:szCs w:val="24"/>
          <w:lang w:val="en-US"/>
        </w:rPr>
        <w:t>, that run from removable drive. It is a database, File Transfer Protocol (FTP) and mail server package for windows. It requires no configuration and has control panel starting/stopping mode.</w:t>
      </w:r>
    </w:p>
    <w:p w:rsidR="004A3E90" w:rsidRDefault="004A3E90" w:rsidP="004A3E90">
      <w:pPr>
        <w:spacing w:line="360" w:lineRule="auto"/>
        <w:ind w:firstLine="720"/>
        <w:rPr>
          <w:rFonts w:ascii="Times New Roman" w:hAnsi="Times New Roman"/>
          <w:color w:val="000000"/>
          <w:sz w:val="24"/>
          <w:szCs w:val="24"/>
        </w:rPr>
      </w:pPr>
      <w:r w:rsidRPr="00FC756D">
        <w:rPr>
          <w:rFonts w:ascii="Times New Roman" w:hAnsi="Times New Roman"/>
          <w:bCs/>
          <w:color w:val="000000"/>
          <w:sz w:val="24"/>
          <w:szCs w:val="24"/>
        </w:rPr>
        <w:t>HTML</w:t>
      </w:r>
      <w:r w:rsidRPr="00FA46FB">
        <w:rPr>
          <w:rFonts w:ascii="Times New Roman" w:hAnsi="Times New Roman"/>
          <w:color w:val="000000"/>
          <w:sz w:val="24"/>
          <w:szCs w:val="24"/>
        </w:rPr>
        <w:t xml:space="preserve"> is a language for describing web pages. It stands for </w:t>
      </w:r>
      <w:r w:rsidRPr="00486CE7">
        <w:rPr>
          <w:rFonts w:ascii="Times New Roman" w:hAnsi="Times New Roman"/>
          <w:bCs/>
          <w:color w:val="000000"/>
          <w:sz w:val="24"/>
          <w:szCs w:val="24"/>
        </w:rPr>
        <w:t>Hypertext Mark-up</w:t>
      </w:r>
      <w:r w:rsidRPr="00FA46FB">
        <w:rPr>
          <w:rFonts w:ascii="Times New Roman" w:hAnsi="Times New Roman"/>
          <w:b/>
          <w:bCs/>
          <w:color w:val="000000"/>
          <w:sz w:val="24"/>
          <w:szCs w:val="24"/>
        </w:rPr>
        <w:t xml:space="preserve"> Language </w:t>
      </w:r>
      <w:r w:rsidRPr="00FA46FB">
        <w:rPr>
          <w:rFonts w:ascii="Times New Roman" w:hAnsi="Times New Roman"/>
          <w:color w:val="000000"/>
          <w:sz w:val="24"/>
          <w:szCs w:val="24"/>
        </w:rPr>
        <w:t xml:space="preserve">and it is the language upon which all web pages on the "www" (World Wide Web) </w:t>
      </w:r>
      <w:r w:rsidRPr="00FA46FB">
        <w:rPr>
          <w:rFonts w:ascii="Times New Roman" w:hAnsi="Times New Roman"/>
          <w:color w:val="000000"/>
          <w:sz w:val="24"/>
          <w:szCs w:val="24"/>
        </w:rPr>
        <w:lastRenderedPageBreak/>
        <w:t>are based. The HTML enables your web browser to be viewed and also enhance user computer interface which add interaction and relationship   attributes to build and organize its codes.</w:t>
      </w:r>
    </w:p>
    <w:p w:rsidR="004A3E90" w:rsidRPr="00FC756D" w:rsidRDefault="004A3E90" w:rsidP="004A3E90">
      <w:pPr>
        <w:spacing w:line="360" w:lineRule="auto"/>
        <w:ind w:firstLine="720"/>
        <w:rPr>
          <w:rFonts w:ascii="Times New Roman" w:hAnsi="Times New Roman" w:cs="Times New Roman"/>
          <w:b/>
          <w:sz w:val="28"/>
          <w:szCs w:val="28"/>
          <w:lang w:val="en-US"/>
        </w:rPr>
      </w:pPr>
      <w:r w:rsidRPr="00FA46FB">
        <w:rPr>
          <w:rFonts w:ascii="Times New Roman" w:hAnsi="Times New Roman"/>
        </w:rPr>
        <w:t>PHP (</w:t>
      </w:r>
      <w:r>
        <w:rPr>
          <w:rFonts w:ascii="Times New Roman" w:hAnsi="Times New Roman"/>
        </w:rPr>
        <w:t>Hypertext Pre-processor</w:t>
      </w:r>
      <w:r w:rsidRPr="00FA46FB">
        <w:rPr>
          <w:rFonts w:ascii="Times New Roman" w:hAnsi="Times New Roman"/>
        </w:rPr>
        <w:t xml:space="preserve">) is a server side scripting language that can be written into your HTML scripts and used to create dynamic web pages. </w:t>
      </w:r>
    </w:p>
    <w:p w:rsidR="004A3E90" w:rsidRPr="00FA46FB" w:rsidRDefault="004A3E90" w:rsidP="004A3E90">
      <w:pPr>
        <w:pStyle w:val="Default"/>
        <w:spacing w:line="480" w:lineRule="auto"/>
        <w:ind w:firstLine="720"/>
        <w:jc w:val="both"/>
        <w:rPr>
          <w:rStyle w:val="SC92520"/>
          <w:rFonts w:ascii="Times New Roman" w:hAnsi="Times New Roman"/>
          <w:b/>
          <w:i w:val="0"/>
          <w:sz w:val="28"/>
          <w:szCs w:val="28"/>
        </w:rPr>
      </w:pPr>
      <w:r w:rsidRPr="00FA46FB">
        <w:rPr>
          <w:rStyle w:val="SC92520"/>
          <w:rFonts w:ascii="Times New Roman" w:hAnsi="Times New Roman"/>
          <w:b/>
          <w:bCs/>
        </w:rPr>
        <w:t>CSS</w:t>
      </w:r>
      <w:r w:rsidRPr="00FA46FB">
        <w:rPr>
          <w:rStyle w:val="SC92520"/>
          <w:rFonts w:ascii="Times New Roman" w:hAnsi="Times New Roman"/>
        </w:rPr>
        <w:t xml:space="preserve"> (</w:t>
      </w:r>
      <w:r>
        <w:rPr>
          <w:rStyle w:val="SC92520"/>
          <w:rFonts w:ascii="Times New Roman" w:hAnsi="Times New Roman"/>
        </w:rPr>
        <w:t>Cascading Style Sheets</w:t>
      </w:r>
      <w:r w:rsidRPr="00FA46FB">
        <w:rPr>
          <w:rStyle w:val="SC92520"/>
          <w:rFonts w:ascii="Times New Roman" w:hAnsi="Times New Roman"/>
        </w:rPr>
        <w:t>) is a collection of formatting rules that control the appearance of content in a web page. Using CSS styles to format a page separates content from presentation.</w:t>
      </w:r>
    </w:p>
    <w:p w:rsidR="004A3E90" w:rsidRDefault="004A3E90" w:rsidP="004A3E90">
      <w:pPr>
        <w:pStyle w:val="Default"/>
        <w:spacing w:line="480" w:lineRule="auto"/>
        <w:ind w:firstLine="720"/>
        <w:jc w:val="both"/>
        <w:rPr>
          <w:rFonts w:ascii="Times New Roman" w:hAnsi="Times New Roman"/>
        </w:rPr>
      </w:pPr>
      <w:r>
        <w:rPr>
          <w:rFonts w:ascii="Times New Roman" w:hAnsi="Times New Roman"/>
        </w:rPr>
        <w:t>My</w:t>
      </w:r>
      <w:r w:rsidRPr="00FA46FB">
        <w:rPr>
          <w:rFonts w:ascii="Times New Roman" w:hAnsi="Times New Roman"/>
        </w:rPr>
        <w:t>SQL is an Open Source relatio</w:t>
      </w:r>
      <w:r>
        <w:rPr>
          <w:rFonts w:ascii="Times New Roman" w:hAnsi="Times New Roman"/>
        </w:rPr>
        <w:t xml:space="preserve">nal database management system </w:t>
      </w:r>
      <w:r w:rsidRPr="00FA46FB">
        <w:rPr>
          <w:rFonts w:ascii="Times New Roman" w:hAnsi="Times New Roman"/>
        </w:rPr>
        <w:t>(RDBMS) that uses Structured Query Language (SQL). In English, MYSQL is a server-side program (which means it is installed on a server, not onto your computer) where you can store your databases and access them in the internet.</w:t>
      </w:r>
    </w:p>
    <w:p w:rsidR="004A3E90" w:rsidRDefault="004A3E90" w:rsidP="004A3E90">
      <w:pPr>
        <w:pStyle w:val="Default"/>
        <w:spacing w:line="480" w:lineRule="auto"/>
        <w:jc w:val="both"/>
        <w:rPr>
          <w:rFonts w:ascii="Times New Roman" w:hAnsi="Times New Roman"/>
        </w:rPr>
      </w:pPr>
    </w:p>
    <w:p w:rsidR="004A3E90" w:rsidRPr="004D584F" w:rsidRDefault="004A3E90" w:rsidP="004A3E90">
      <w:pPr>
        <w:pStyle w:val="Default"/>
        <w:spacing w:line="480" w:lineRule="auto"/>
        <w:jc w:val="both"/>
        <w:rPr>
          <w:rFonts w:ascii="Times New Roman" w:hAnsi="Times New Roman"/>
          <w:b/>
          <w:sz w:val="28"/>
          <w:szCs w:val="28"/>
        </w:rPr>
      </w:pPr>
      <w:r w:rsidRPr="003F4A08">
        <w:rPr>
          <w:rFonts w:ascii="Times New Roman" w:hAnsi="Times New Roman"/>
          <w:b/>
          <w:sz w:val="28"/>
          <w:szCs w:val="28"/>
        </w:rPr>
        <w:t>2.2</w:t>
      </w:r>
      <w:r w:rsidRPr="003F4A08">
        <w:rPr>
          <w:rFonts w:ascii="Times New Roman" w:hAnsi="Times New Roman"/>
          <w:b/>
          <w:sz w:val="28"/>
          <w:szCs w:val="28"/>
        </w:rPr>
        <w:tab/>
      </w:r>
      <w:r>
        <w:rPr>
          <w:rFonts w:ascii="Times New Roman" w:hAnsi="Times New Roman"/>
          <w:b/>
          <w:sz w:val="28"/>
          <w:szCs w:val="28"/>
        </w:rPr>
        <w:t>Review of related literature</w:t>
      </w:r>
    </w:p>
    <w:p w:rsidR="004A3E90" w:rsidRDefault="004A3E90" w:rsidP="004A3E9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[2] Email based communication over the course of globalization in recent years has transformed into an all-encompassing form of interaction and requires automatic processes to control email correspondence in an environment of increasing email database. Relevance characteristics defining class of email in general includes the topic of the mail and the sender of the email along with the body of email. Intelligent reply algorithms can be employed in which machine learning methods can accommodate email content using probabilistic methods to classify context and nature of email. This helps in correct selection of template for email reply. Still redundant information can cause errors in classifying an email. Natural Language Processing (NLP) possess potential in optimizing text classification due to its direct relation with language structure. An enhancement is presented in this research to address email management issues by incorporating optimized information extraction for email classification along with generating relevant dictionaries as emails vary in categories and increases in volume. The open hypothesis of this research is that the underlying concept to fan email is communicating a message in form of text. It is observed that NLP techniques improve performance of Intelligent Email Reply algorithm enhancing its ability to classify and generate email responses with minimal errors using probabilistic </w:t>
      </w:r>
      <w:r>
        <w:rPr>
          <w:rFonts w:ascii="Times New Roman" w:hAnsi="Times New Roman" w:cs="Times New Roman"/>
          <w:sz w:val="24"/>
          <w:szCs w:val="24"/>
        </w:rPr>
        <w:lastRenderedPageBreak/>
        <w:t>methods. Improved algorithm is functionally automated with machine learning techniques to assist email users who find it difficult to manage bulk variety of emails.</w:t>
      </w:r>
    </w:p>
    <w:p w:rsidR="004A3E90" w:rsidRDefault="004A3E90" w:rsidP="004A3E90">
      <w:pPr>
        <w:pStyle w:val="Default"/>
        <w:spacing w:line="360" w:lineRule="auto"/>
        <w:jc w:val="both"/>
        <w:rPr>
          <w:rFonts w:ascii="Times New Roman" w:hAnsi="Times New Roman"/>
        </w:rPr>
      </w:pPr>
      <w:r>
        <w:tab/>
      </w:r>
      <w:r>
        <w:rPr>
          <w:rFonts w:ascii="Times New Roman" w:hAnsi="Times New Roman"/>
        </w:rPr>
        <w:t>Email has been one of the most commonly used tool for communication in the recent years and email management has evolved as a major challenge due to prevailing situation of online email congestion. [5] Presents a novel algorithm for automatic email response methodology in an Email Management System to minimize email overload. The proposed model uses Bayes classifier to categorize emails into classes and generate suitable replies to these classes using information extraction and template filling. Our research aims to intelligently automate email response using Naïve Bayesian classification and formulate probabilistic dictionaries for accurate information extraction. This research will help in reducing email overload and unavoidable congestion by employing novel email response architecture for an email management system.</w:t>
      </w:r>
    </w:p>
    <w:p w:rsidR="004A3E90" w:rsidRPr="00B4706F" w:rsidRDefault="004A3E90" w:rsidP="004A3E90">
      <w:pPr>
        <w:spacing w:line="360" w:lineRule="auto"/>
        <w:rPr>
          <w:rFonts w:ascii="Times New Roman" w:hAnsi="Times New Roman" w:cs="Times New Roman"/>
          <w:sz w:val="24"/>
          <w:szCs w:val="24"/>
        </w:rPr>
      </w:pPr>
      <w:r>
        <w:rPr>
          <w:rFonts w:ascii="Times New Roman" w:hAnsi="Times New Roman"/>
          <w:color w:val="040505"/>
        </w:rPr>
        <w:tab/>
      </w:r>
      <w:r>
        <w:rPr>
          <w:rFonts w:ascii="Times New Roman" w:hAnsi="Times New Roman" w:cs="Times New Roman"/>
          <w:sz w:val="24"/>
          <w:szCs w:val="24"/>
        </w:rPr>
        <w:t>The Semantic Web was designed to represent the enormous data that is existing on the World Wide Web in a machine readable format. [4] Research shows the long period of time that was spent on the Emails for communication and information exchange. Adding the semantics to the existing Email systems could not only provide for the valuable usage of time and resources, but also refreshes the meaning of Email communication. The presented research work examines the ontology extraction process from the Email systems adopting scalable pattern rules that is based on the extracted techniques. The proposed architecture is designed to handle the unstructured Emails and the ontologies that are extracted from the Email which is divided into four main components as follows: the Ontology Learning Component, the Management Component, the Semantic Email Component and the Client Side Plugin.</w:t>
      </w:r>
    </w:p>
    <w:p w:rsidR="004A3E90" w:rsidRDefault="004A3E90" w:rsidP="004A3E90">
      <w:pPr>
        <w:pStyle w:val="Default"/>
        <w:spacing w:line="360" w:lineRule="auto"/>
        <w:jc w:val="both"/>
        <w:rPr>
          <w:rFonts w:ascii="Times New Roman" w:hAnsi="Times New Roman"/>
          <w:color w:val="040505"/>
        </w:rPr>
      </w:pPr>
      <w:r>
        <w:rPr>
          <w:rFonts w:ascii="Times New Roman" w:hAnsi="Times New Roman"/>
          <w:color w:val="040505"/>
        </w:rPr>
        <w:tab/>
        <w:t xml:space="preserve">[7] Develops a ripper classification algorithm which is used in automatic filtering of email. Its architecture is based on rule based structure to sort email. Ripper has the ability to automatically generate rules for selecting keywords instead of manual selection. Its advantage is that it is fast and able to deal with a large set of email attributes. However keyword extraction rules have to be constructed for every possible class and it is easy for emails to be mixed up or irrelevant attribute information is extracted. These extraction rules only makes binary decisions, so there predictions are not fully deterministic as strict rules may cause emails to get mixed up in wrong classes. This is caused by attributes competing against each other for possession of an email messages. Such a system is also unable to learn adaptively. Whenever the attributes of the email are changed, the rules will be recreated from ground up </w:t>
      </w:r>
      <w:r>
        <w:rPr>
          <w:rFonts w:ascii="Times New Roman" w:hAnsi="Times New Roman"/>
          <w:color w:val="040505"/>
        </w:rPr>
        <w:lastRenderedPageBreak/>
        <w:t>in order accurately assign an email class. This task needs time to complete and other dependent task like automatic email reply is directly affected.</w:t>
      </w:r>
    </w:p>
    <w:p w:rsidR="004A3E90" w:rsidRDefault="004A3E90" w:rsidP="004A3E90">
      <w:pPr>
        <w:pStyle w:val="Default"/>
        <w:spacing w:line="360" w:lineRule="auto"/>
        <w:jc w:val="both"/>
        <w:rPr>
          <w:rFonts w:ascii="Times New Roman" w:hAnsi="Times New Roman"/>
          <w:color w:val="040505"/>
        </w:rPr>
      </w:pPr>
      <w:r>
        <w:rPr>
          <w:rFonts w:ascii="Times New Roman" w:hAnsi="Times New Roman"/>
          <w:color w:val="040505"/>
        </w:rPr>
        <w:tab/>
        <w:t xml:space="preserve">[3] Describes a series of interviews that examine the ways that professional office workers use electronic mail to manage their daily work. The purpose is to generate hypotheses for future research. A number of implications for the design of flexible email systems are discussed. Two principal claims are made, first, the use of electronic mail in strikingly diverse, although not infinitely so; Individuals vary both in objective measures of email use and in preferred strategies for managing work electronically. Feelings of control are similarly diverse and are related to the size of the user’s inbox, number of folders, and subscriptions to distribution lists. This diversity implies that one’s own experiences with electronic mail are unlikely to provide sufficient understanding of other’s uses of email. According to the literature, email designers should thus seek flexible primitives that capture the important dimensions of use and provide flexibility for a wide range of users. The second claim is that electronic mail is more than just a communication system. Users archive messages for subject retrieval, prioritize messages to sequence work activities, and delegate tasks via email. Taxonomy of work management is proposed in which email is used for information management, time management, and task management activities. </w:t>
      </w:r>
    </w:p>
    <w:p w:rsidR="004A3E90" w:rsidRDefault="004A3E90" w:rsidP="004A3E90">
      <w:pPr>
        <w:pStyle w:val="Default"/>
        <w:spacing w:line="360" w:lineRule="auto"/>
        <w:jc w:val="both"/>
        <w:rPr>
          <w:rFonts w:ascii="Times New Roman" w:hAnsi="Times New Roman"/>
          <w:color w:val="040505"/>
        </w:rPr>
      </w:pPr>
      <w:r>
        <w:rPr>
          <w:rFonts w:ascii="Times New Roman" w:hAnsi="Times New Roman"/>
          <w:color w:val="040505"/>
        </w:rPr>
        <w:tab/>
        <w:t>In this paper [8], the connection between the distinctive association techniques and the time important to utilize a specific methodology is shown by a numerical model in light of keystroke-level examination. The model gauges that time utilization for filing and recovering email messages for singular clients. Other than clarifying why clients create diverse techniques to sort out email messages for singular clients. Other than clarifying why clients create different techniques to sort out email messages, the model can likewise be utilized to prompt clients separately when to begin utilizing envelopes, clean messages, take in the inquiry functionality and utilizing channels to store messages.</w:t>
      </w:r>
    </w:p>
    <w:p w:rsidR="006C38C9" w:rsidRPr="00EC38B1" w:rsidRDefault="004A3E90" w:rsidP="00EC38B1">
      <w:pPr>
        <w:spacing w:line="360" w:lineRule="auto"/>
        <w:rPr>
          <w:rFonts w:ascii="Times New Roman" w:hAnsi="Times New Roman" w:cs="Times New Roman"/>
          <w:sz w:val="24"/>
          <w:szCs w:val="24"/>
          <w:lang w:val="en-US"/>
        </w:rPr>
      </w:pPr>
      <w:r>
        <w:rPr>
          <w:rFonts w:ascii="Times New Roman" w:hAnsi="Times New Roman" w:cs="Times New Roman"/>
          <w:sz w:val="24"/>
          <w:szCs w:val="24"/>
        </w:rPr>
        <w:t>The development of the proposed system will help the directors or managers of corporate organization to plan ahead of events, by effective scheduling of a mail which that will be sent before or on the day of the event. The only thing that the user needs to do is to compose a mail by giving it time and date then save it in the database. Once the date and time is due, the mail will be sent appropriately to the specified receiver.</w:t>
      </w:r>
    </w:p>
    <w:p w:rsidR="00FB1CA3" w:rsidRDefault="00FB1CA3" w:rsidP="00F54F8E">
      <w:pPr>
        <w:pStyle w:val="Default"/>
        <w:spacing w:line="360" w:lineRule="auto"/>
        <w:jc w:val="both"/>
        <w:rPr>
          <w:rFonts w:ascii="Times New Roman" w:hAnsi="Times New Roman" w:cs="Times New Roman"/>
          <w:color w:val="040505"/>
          <w:lang w:val="en-US"/>
        </w:rPr>
      </w:pPr>
    </w:p>
    <w:p w:rsidR="00D95699" w:rsidRDefault="00D95699" w:rsidP="00F54F8E">
      <w:pPr>
        <w:pStyle w:val="Default"/>
        <w:spacing w:line="360" w:lineRule="auto"/>
        <w:jc w:val="both"/>
        <w:rPr>
          <w:rFonts w:ascii="Times New Roman" w:hAnsi="Times New Roman"/>
          <w:color w:val="040505"/>
        </w:rPr>
      </w:pPr>
    </w:p>
    <w:p w:rsidR="008731DD" w:rsidRDefault="008731DD" w:rsidP="00F54F8E">
      <w:pPr>
        <w:jc w:val="both"/>
      </w:pPr>
    </w:p>
    <w:p w:rsidR="008731DD" w:rsidRDefault="008731DD" w:rsidP="00F54F8E">
      <w:pPr>
        <w:jc w:val="both"/>
      </w:pPr>
      <w:r>
        <w:lastRenderedPageBreak/>
        <w:br w:type="page"/>
      </w:r>
    </w:p>
    <w:p w:rsidR="008731DD" w:rsidRDefault="008B1F74" w:rsidP="008B1F74">
      <w:pPr>
        <w:spacing w:line="360" w:lineRule="auto"/>
        <w:rPr>
          <w:rFonts w:ascii="Times New Roman" w:hAnsi="Times New Roman" w:cs="Times New Roman"/>
          <w:b/>
          <w:sz w:val="56"/>
          <w:szCs w:val="56"/>
          <w:lang w:val="en-US"/>
        </w:rPr>
      </w:pPr>
      <w:r>
        <w:rPr>
          <w:rFonts w:ascii="Times New Roman" w:hAnsi="Times New Roman" w:cs="Times New Roman"/>
          <w:sz w:val="24"/>
          <w:szCs w:val="24"/>
          <w:lang w:val="en-US"/>
        </w:rPr>
        <w:lastRenderedPageBreak/>
        <w:t xml:space="preserve">CHAPTER </w:t>
      </w:r>
      <w:r w:rsidR="008731DD" w:rsidRPr="003D387C">
        <w:rPr>
          <w:rFonts w:ascii="Times New Roman" w:hAnsi="Times New Roman" w:cs="Times New Roman"/>
          <w:sz w:val="24"/>
          <w:szCs w:val="24"/>
          <w:lang w:val="en-US"/>
        </w:rPr>
        <w:t>THREE</w:t>
      </w:r>
      <w:r w:rsidR="008731DD">
        <w:rPr>
          <w:rFonts w:ascii="Times New Roman" w:hAnsi="Times New Roman" w:cs="Times New Roman"/>
          <w:sz w:val="32"/>
          <w:szCs w:val="32"/>
          <w:lang w:val="en-US"/>
        </w:rPr>
        <w:t>:</w:t>
      </w:r>
      <w:r>
        <w:rPr>
          <w:rFonts w:ascii="Times New Roman" w:hAnsi="Times New Roman" w:cs="Times New Roman"/>
          <w:b/>
          <w:sz w:val="48"/>
          <w:szCs w:val="48"/>
          <w:lang w:val="en-US"/>
        </w:rPr>
        <w:t xml:space="preserve">SYSTEM </w:t>
      </w:r>
      <w:r w:rsidR="008731DD" w:rsidRPr="00730467">
        <w:rPr>
          <w:rFonts w:ascii="Times New Roman" w:hAnsi="Times New Roman" w:cs="Times New Roman"/>
          <w:b/>
          <w:sz w:val="48"/>
          <w:szCs w:val="48"/>
          <w:lang w:val="en-US"/>
        </w:rPr>
        <w:t>ANALYSIS AND DESIGN</w:t>
      </w: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3.0</w:t>
      </w:r>
      <w:r>
        <w:rPr>
          <w:rFonts w:ascii="Times New Roman" w:hAnsi="Times New Roman" w:cs="Times New Roman"/>
          <w:b/>
          <w:sz w:val="28"/>
          <w:szCs w:val="28"/>
          <w:lang w:val="en-US"/>
        </w:rPr>
        <w:tab/>
        <w:t>INTRODUCTION</w:t>
      </w:r>
    </w:p>
    <w:p w:rsidR="008731DD" w:rsidRDefault="008731DD" w:rsidP="00F54F8E">
      <w:pPr>
        <w:spacing w:line="360" w:lineRule="auto"/>
        <w:jc w:val="both"/>
        <w:rPr>
          <w:ins w:id="163" w:author="Asogwa Caroline" w:date="2018-06-26T11:08:00Z"/>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The knowledge of system analysis is to establish precisely what the users of the system want. The main part of this stage is communication between the users and the software developers or engineer. System analysis and design relates to shaping organizations, improving performance and achieving objectives for profitability and growth. The emphasis is on system in action, the relationships among subsystems and their contribution to meeting a common goal.</w:t>
      </w:r>
    </w:p>
    <w:p w:rsidR="00BF4989" w:rsidRPr="00BF4989" w:rsidRDefault="00BF4989" w:rsidP="00F54F8E">
      <w:pPr>
        <w:spacing w:line="360" w:lineRule="auto"/>
        <w:jc w:val="both"/>
        <w:rPr>
          <w:rFonts w:ascii="Times New Roman" w:hAnsi="Times New Roman" w:cs="Times New Roman"/>
          <w:color w:val="C00000"/>
          <w:sz w:val="24"/>
          <w:szCs w:val="24"/>
          <w:lang w:val="en-US"/>
          <w:rPrChange w:id="164" w:author="Asogwa Caroline" w:date="2018-06-26T11:09:00Z">
            <w:rPr>
              <w:rFonts w:ascii="Times New Roman" w:hAnsi="Times New Roman" w:cs="Times New Roman"/>
              <w:sz w:val="24"/>
              <w:szCs w:val="24"/>
              <w:lang w:val="en-US"/>
            </w:rPr>
          </w:rPrChange>
        </w:rPr>
      </w:pPr>
      <w:proofErr w:type="gramStart"/>
      <w:ins w:id="165" w:author="Asogwa Caroline" w:date="2018-06-26T11:08:00Z">
        <w:r w:rsidRPr="00BF4989">
          <w:rPr>
            <w:rFonts w:ascii="Times New Roman" w:hAnsi="Times New Roman" w:cs="Times New Roman"/>
            <w:color w:val="C00000"/>
            <w:sz w:val="24"/>
            <w:szCs w:val="24"/>
            <w:lang w:val="en-US"/>
            <w:rPrChange w:id="166" w:author="Asogwa Caroline" w:date="2018-06-26T11:09:00Z">
              <w:rPr>
                <w:rFonts w:ascii="Times New Roman" w:hAnsi="Times New Roman" w:cs="Times New Roman"/>
                <w:sz w:val="24"/>
                <w:szCs w:val="24"/>
                <w:lang w:val="en-US"/>
              </w:rPr>
            </w:rPrChange>
          </w:rPr>
          <w:t>State appropriate research methodology and research method.</w:t>
        </w:r>
        <w:proofErr w:type="gramEnd"/>
        <w:r w:rsidRPr="00BF4989">
          <w:rPr>
            <w:rFonts w:ascii="Times New Roman" w:hAnsi="Times New Roman" w:cs="Times New Roman"/>
            <w:color w:val="C00000"/>
            <w:sz w:val="24"/>
            <w:szCs w:val="24"/>
            <w:lang w:val="en-US"/>
            <w:rPrChange w:id="167" w:author="Asogwa Caroline" w:date="2018-06-26T11:09:00Z">
              <w:rPr>
                <w:rFonts w:ascii="Times New Roman" w:hAnsi="Times New Roman" w:cs="Times New Roman"/>
                <w:sz w:val="24"/>
                <w:szCs w:val="24"/>
                <w:lang w:val="en-US"/>
              </w:rPr>
            </w:rPrChange>
          </w:rPr>
          <w:t xml:space="preserve"> Refer to the guideline. Be reminded that OOAD is a design tool and not research methodology</w:t>
        </w:r>
      </w:ins>
    </w:p>
    <w:p w:rsidR="008731DD" w:rsidRDefault="008731DD" w:rsidP="00F54F8E">
      <w:pPr>
        <w:ind w:firstLine="720"/>
        <w:jc w:val="both"/>
        <w:rPr>
          <w:rFonts w:ascii="Times New Roman" w:hAnsi="Times New Roman" w:cs="Times New Roman"/>
          <w:sz w:val="24"/>
          <w:szCs w:val="24"/>
        </w:rPr>
      </w:pPr>
      <w:r w:rsidRPr="005D1A98">
        <w:rPr>
          <w:rFonts w:ascii="Times New Roman" w:hAnsi="Times New Roman" w:cs="Times New Roman"/>
          <w:sz w:val="24"/>
          <w:szCs w:val="24"/>
        </w:rPr>
        <w:t>The proposed system is built with an object-oriented a</w:t>
      </w:r>
      <w:r>
        <w:rPr>
          <w:rFonts w:ascii="Times New Roman" w:hAnsi="Times New Roman" w:cs="Times New Roman"/>
          <w:sz w:val="24"/>
          <w:szCs w:val="24"/>
        </w:rPr>
        <w:t>nalysis and design (OO</w:t>
      </w:r>
      <w:r>
        <w:rPr>
          <w:rFonts w:ascii="Times New Roman" w:hAnsi="Times New Roman" w:cs="Times New Roman"/>
          <w:sz w:val="24"/>
          <w:szCs w:val="24"/>
        </w:rPr>
        <w:br/>
        <w:t>AD) methodology. The purpose of Object oriented analysis and design can be described as:</w:t>
      </w:r>
    </w:p>
    <w:p w:rsidR="008731DD" w:rsidRDefault="008731DD" w:rsidP="00F54F8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Identifying the objects of the system.</w:t>
      </w:r>
    </w:p>
    <w:p w:rsidR="008731DD" w:rsidRDefault="008731DD" w:rsidP="00F54F8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Identifying the relationship of the objects</w:t>
      </w:r>
    </w:p>
    <w:p w:rsidR="008731DD" w:rsidRPr="00C93F1D" w:rsidRDefault="008731DD" w:rsidP="00F54F8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Make a design which can be converted to executable using OO languages.</w:t>
      </w: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3.1</w:t>
      </w:r>
      <w:r>
        <w:rPr>
          <w:rFonts w:ascii="Times New Roman" w:hAnsi="Times New Roman" w:cs="Times New Roman"/>
          <w:b/>
          <w:sz w:val="28"/>
          <w:szCs w:val="28"/>
          <w:lang w:val="en-US"/>
        </w:rPr>
        <w:tab/>
        <w:t>Analysis of Existing System</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sidRPr="00224758">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the present fast growing world, new email domains are being developed and hosted on the web, to simulate the process of sending and receiving emails. The existing system was developed in which new user’s accesses the email domain provided online. Through the registration form provided one can be able to provide details according to the requirements of the form, after which submit button is clicked and the details provided is being sent to the database which store the information of the user. Already registered users have to provide their email address and password which must exist in the database before they can be able to login into the homepage of the system. In the homepage, the user can be able to send email by first filling the form for composing email which include the receiver email address, the subject of the message, the body of the message, attachment file if any and click on send button. Each sent email is being saved in sent folder. A user can decides to compose a </w:t>
      </w:r>
      <w:r>
        <w:rPr>
          <w:rFonts w:ascii="Times New Roman" w:hAnsi="Times New Roman" w:cs="Times New Roman"/>
          <w:sz w:val="24"/>
          <w:szCs w:val="24"/>
          <w:lang w:val="en-US"/>
        </w:rPr>
        <w:lastRenderedPageBreak/>
        <w:t>message and save it as a draft in which later he/she will login and send the email to the specified receiver.</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registered users have an inbox folder which contains messages received from other users. In the folder the most recent messages resides at the top of the inbox. The user can decide to view the message by clicking on the message, or delete messages. The problem with the existing system is that there is no provision for email scheduling which causes time wasted in sending saved email; </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drawbacks observed after detailed analysis of the system includes the following:</w:t>
      </w:r>
    </w:p>
    <w:p w:rsidR="008731DD" w:rsidRDefault="008731DD" w:rsidP="00F54F8E">
      <w:pPr>
        <w:pStyle w:val="ListParagraph"/>
        <w:numPr>
          <w:ilvl w:val="0"/>
          <w:numId w:val="7"/>
        </w:numPr>
        <w:spacing w:line="360" w:lineRule="auto"/>
        <w:jc w:val="both"/>
        <w:rPr>
          <w:rFonts w:ascii="Times New Roman" w:hAnsi="Times New Roman" w:cs="Times New Roman"/>
          <w:sz w:val="24"/>
          <w:szCs w:val="24"/>
          <w:lang w:val="en-US"/>
        </w:rPr>
      </w:pPr>
      <w:r w:rsidRPr="000D1AA5">
        <w:rPr>
          <w:rFonts w:ascii="Times New Roman" w:hAnsi="Times New Roman" w:cs="Times New Roman"/>
          <w:sz w:val="24"/>
          <w:szCs w:val="24"/>
          <w:lang w:val="en-US"/>
        </w:rPr>
        <w:t xml:space="preserve">Time Wasting: </w:t>
      </w:r>
      <w:r>
        <w:rPr>
          <w:rFonts w:ascii="Times New Roman" w:hAnsi="Times New Roman" w:cs="Times New Roman"/>
          <w:sz w:val="24"/>
          <w:szCs w:val="24"/>
          <w:lang w:val="en-US"/>
        </w:rPr>
        <w:t>It takes much time visiting the system to send saved email.</w:t>
      </w:r>
    </w:p>
    <w:p w:rsidR="008731DD" w:rsidRPr="00C93F1D" w:rsidRDefault="008731DD" w:rsidP="00F54F8E">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Low Productivity: Sometime the director may forget to send an email at specified time which causes low productivity of the organization.</w:t>
      </w:r>
    </w:p>
    <w:p w:rsidR="008731DD" w:rsidRPr="00465DAB"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3.2 </w:t>
      </w:r>
      <w:r>
        <w:rPr>
          <w:rFonts w:ascii="Times New Roman" w:hAnsi="Times New Roman" w:cs="Times New Roman"/>
          <w:b/>
          <w:sz w:val="28"/>
          <w:szCs w:val="28"/>
          <w:lang w:val="en-US"/>
        </w:rPr>
        <w:tab/>
        <w:t>Analysis of the Proposed System</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This chapter analyses the email management system with a detailed understanding of the software being designed as well as detailed description of the system’s design. The knowledge of system analysis is to establish precisely what the users of the system want. At this stage we try to establish the requirements for the system, making sure that the system does what its prospective organization wants.</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design tool used in this work is Unified Modeling Language (UML) because it is a graphical language for modeling software. It is a set of diagrams that can be used to specify, construct, visualize, and document software design. UML has diagrams to assist in every part of the application development process, from requirement gathering through design, and into coding, testing and deployment. The UML diagrams used in this software are USE CASE diagram and CLASS diagrams.</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proposed system has been designed to overcome all the draw backs and also has enhanced feature, which is to develop a scheduling system that will all allow user to save email with time and date to send it.</w:t>
      </w:r>
    </w:p>
    <w:p w:rsidR="008731DD" w:rsidRPr="003203B1" w:rsidRDefault="008731DD" w:rsidP="00F54F8E">
      <w:pPr>
        <w:spacing w:line="360" w:lineRule="auto"/>
        <w:ind w:left="360"/>
        <w:jc w:val="both"/>
        <w:rPr>
          <w:rFonts w:ascii="Times New Roman" w:hAnsi="Times New Roman" w:cs="Times New Roman"/>
          <w:sz w:val="24"/>
          <w:szCs w:val="24"/>
          <w:lang w:val="en-US"/>
        </w:rPr>
      </w:pPr>
    </w:p>
    <w:p w:rsidR="008731DD" w:rsidRPr="000D1AA5" w:rsidRDefault="008731DD" w:rsidP="00F54F8E">
      <w:pPr>
        <w:spacing w:line="360" w:lineRule="auto"/>
        <w:jc w:val="both"/>
        <w:rPr>
          <w:rFonts w:ascii="Times New Roman" w:hAnsi="Times New Roman" w:cs="Times New Roman"/>
          <w:sz w:val="28"/>
          <w:szCs w:val="28"/>
          <w:lang w:val="en-US"/>
        </w:rPr>
      </w:pPr>
      <w:r w:rsidRPr="000D1AA5">
        <w:rPr>
          <w:rFonts w:ascii="Times New Roman" w:hAnsi="Times New Roman" w:cs="Times New Roman"/>
          <w:sz w:val="28"/>
          <w:szCs w:val="28"/>
          <w:lang w:val="en-US"/>
        </w:rPr>
        <w:t>Use Case Diagram</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main purpose why use case diagram in UML is used is to demonstrate the different ways that the user might interact with the system and also to represent the functionality of the system. A use case diagram can summarize the details of the users of the system and their interactions with the system. An effective use case diagram can help to discuss and represent:</w:t>
      </w:r>
    </w:p>
    <w:p w:rsidR="008731DD" w:rsidRDefault="008731DD" w:rsidP="00F54F8E">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Scenarios in which the system interact with people, organization.</w:t>
      </w:r>
    </w:p>
    <w:p w:rsidR="008731DD" w:rsidRDefault="008731DD" w:rsidP="00F54F8E">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goals that the system will help the actors (users) to accomplish.</w:t>
      </w:r>
    </w:p>
    <w:p w:rsidR="008731DD" w:rsidRDefault="008731DD" w:rsidP="00F54F8E">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Scope of the system.</w:t>
      </w:r>
    </w:p>
    <w:p w:rsidR="008731DD" w:rsidRDefault="008731DD" w:rsidP="00F54F8E">
      <w:pPr>
        <w:spacing w:line="360" w:lineRule="auto"/>
        <w:jc w:val="both"/>
        <w:rPr>
          <w:rFonts w:ascii="Times New Roman" w:hAnsi="Times New Roman" w:cs="Times New Roman"/>
          <w:sz w:val="24"/>
          <w:szCs w:val="24"/>
          <w:lang w:val="en-US"/>
        </w:rPr>
      </w:pPr>
    </w:p>
    <w:p w:rsidR="008731DD" w:rsidRPr="00D21EC2"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use case diagram of the proposed system is shown in fig 3.1</w:t>
      </w:r>
    </w:p>
    <w:p w:rsidR="008731DD" w:rsidRDefault="00B021D9" w:rsidP="00F54F8E">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en-GB"/>
        </w:rPr>
        <w:pict>
          <v:rect id="Rectangle 11" o:spid="_x0000_s1026" style="position:absolute;left:0;text-align:left;margin-left:-2.5pt;margin-top:21.85pt;width:431.15pt;height:385.1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" fillcolor="white [3201]" strokecolor="black [3213]" strokeweight="2pt"/>
        </w:pict>
      </w:r>
    </w:p>
    <w:p w:rsidR="008731DD" w:rsidRDefault="00B021D9" w:rsidP="00F54F8E">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en-GB"/>
        </w:rPr>
        <w:pict>
          <v:group id="Group 1031" o:spid="_x0000_s1146" style="position:absolute;left:0;text-align:left;margin-left:-35.15pt;margin-top:2.85pt;width:501.5pt;height:367.3pt;z-index:251667456" coordsize="63689,4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">
            <v:shapetype id="_x0000_t202" coordsize="21600,21600" o:spt="202" path="m,l,21600r21600,l21600,xe">
              <v:stroke joinstyle="miter"/>
              <v:path gradientshapeok="t" o:connecttype="rect"/>
            </v:shapetype>
            <v:shape id="Text Box 141" o:spid="_x0000_s1027" type="#_x0000_t202" style="position:absolute;left:24667;top:36363;width:10097;height:30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m0MIA&#10;AADcAAAADwAAAGRycy9kb3ducmV2LnhtbERPTWvCQBC9C/6HZQq96cY2SIiuEiylpRVE7aW3ITsm&#10;odnZkJ1q/PfdguBtHu9zluvBtepMfWg8G5hNE1DEpbcNVwa+jq+TDFQQZIutZzJwpQDr1Xi0xNz6&#10;C+/pfJBKxRAOORqoRbpc61DW5DBMfUccuZPvHUqEfaVtj5cY7lr9lCRz7bDh2FBjR5uayp/DrzPw&#10;kX7jy7N80lV42BXFW9alYWvM48NQLEAJDXIX39zvNs5PZ/D/TLx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ObQwgAAANwAAAAPAAAAAAAAAAAAAAAAAJgCAABkcnMvZG93&#10;bnJldi54bWxQSwUGAAAAAAQABAD1AAAAhwMAAAAA&#10;" fillcolor="white [3201]" strokecolor="white [3212]" strokeweight=".5pt">
              <v:textbox>
                <w:txbxContent>
                  <w:p w:rsidR="00B021D9" w:rsidRPr="00652882" w:rsidRDefault="00B021D9" w:rsidP="008731DD">
                    <w:pPr>
                      <w:rPr>
                        <w:rFonts w:ascii="Times New Roman" w:hAnsi="Times New Roman" w:cs="Times New Roman"/>
                        <w:sz w:val="24"/>
                        <w:szCs w:val="24"/>
                      </w:rPr>
                    </w:pPr>
                    <w:r>
                      <w:rPr>
                        <w:rFonts w:ascii="Times New Roman" w:hAnsi="Times New Roman" w:cs="Times New Roman"/>
                        <w:sz w:val="24"/>
                        <w:szCs w:val="24"/>
                      </w:rPr>
                      <w:t>&lt;&lt;</w:t>
                    </w:r>
                    <w:proofErr w:type="gramStart"/>
                    <w:r>
                      <w:rPr>
                        <w:rFonts w:ascii="Times New Roman" w:hAnsi="Times New Roman" w:cs="Times New Roman"/>
                        <w:sz w:val="24"/>
                        <w:szCs w:val="24"/>
                      </w:rPr>
                      <w:t>include</w:t>
                    </w:r>
                    <w:proofErr w:type="gramEnd"/>
                    <w:r w:rsidRPr="00652882">
                      <w:rPr>
                        <w:rFonts w:ascii="Times New Roman" w:hAnsi="Times New Roman" w:cs="Times New Roman"/>
                        <w:sz w:val="24"/>
                        <w:szCs w:val="24"/>
                      </w:rPr>
                      <w:t>&gt;&gt;</w:t>
                    </w:r>
                  </w:p>
                </w:txbxContent>
              </v:textbox>
            </v:shape>
            <v:group id="Group 1030" o:spid="_x0000_s1028" style="position:absolute;width:63689;height:46650" coordsize="63689,46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aj3sYAAADdAAAADwAAAGRycy9kb3ducmV2LnhtbESPQWvCQBCF74L/YRmh&#10;N92kokjqKiJt6UEEtVB6G7JjEszOhuw2if++cxC8zfDevPfNeju4WnXUhsqzgXSWgCLOva24MPB9&#10;+ZiuQIWIbLH2TAbuFGC7GY/WmFnf84m6cyyUhHDI0EAZY5NpHfKSHIaZb4hFu/rWYZS1LbRtsZdw&#10;V+vXJFlqhxVLQ4kN7UvKb+c/Z+Czx343T9+7w+26v/9eFsefQ0rGvEyG3RuoSEN8mh/XX1bwk7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9qPexgAAAN0A&#10;AAAPAAAAAAAAAAAAAAAAAKoCAABkcnMvZG93bnJldi54bWxQSwUGAAAAAAQABAD6AAAAnQMAAAAA&#10;">
              <v:shape id="Text Box 140" o:spid="_x0000_s1029" type="#_x0000_t202" style="position:absolute;left:19776;top:39765;width:1052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DS8UA&#10;AADcAAAADwAAAGRycy9kb3ducmV2LnhtbESPQUvDQBCF74L/YRmhN7uxDVJityUoxdIKxerF25Ad&#10;k2B2NmTHNv33nYPgbYb35r1vlusxdOZEQ2ojO3iYZmCIq+hbrh18fmzuF2CSIHvsIpODCyVYr25v&#10;llj4eOZ3Oh2lNhrCqUAHjUhfWJuqhgKmaeyJVfuOQ0DRdaitH/Cs4aGzsyx7tAFb1oYGe3puqPo5&#10;/gYHu/wLX+ayp4vweCjL10WfpzfnJndj+QRGaJR/89/11it+rvj6jE5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ENLxQAAANwAAAAPAAAAAAAAAAAAAAAAAJgCAABkcnMv&#10;ZG93bnJldi54bWxQSwUGAAAAAAQABAD1AAAAigMAAAAA&#10;" fillcolor="white [3201]" strokecolor="white [3212]" strokeweight=".5pt">
                <v:textbox>
                  <w:txbxContent>
                    <w:p w:rsidR="00B021D9" w:rsidRPr="00652882" w:rsidRDefault="00B021D9" w:rsidP="008731DD">
                      <w:pPr>
                        <w:rPr>
                          <w:rFonts w:ascii="Times New Roman" w:hAnsi="Times New Roman" w:cs="Times New Roman"/>
                          <w:sz w:val="24"/>
                          <w:szCs w:val="24"/>
                        </w:rPr>
                      </w:pPr>
                      <w:r w:rsidRPr="00652882">
                        <w:rPr>
                          <w:rFonts w:ascii="Times New Roman" w:hAnsi="Times New Roman" w:cs="Times New Roman"/>
                          <w:sz w:val="24"/>
                          <w:szCs w:val="24"/>
                        </w:rPr>
                        <w:t>&lt;&lt;</w:t>
                      </w:r>
                      <w:proofErr w:type="gramStart"/>
                      <w:r w:rsidRPr="00652882">
                        <w:rPr>
                          <w:rFonts w:ascii="Times New Roman" w:hAnsi="Times New Roman" w:cs="Times New Roman"/>
                          <w:sz w:val="24"/>
                          <w:szCs w:val="24"/>
                        </w:rPr>
                        <w:t>extend</w:t>
                      </w:r>
                      <w:proofErr w:type="gramEnd"/>
                      <w:r w:rsidRPr="00652882">
                        <w:rPr>
                          <w:rFonts w:ascii="Times New Roman" w:hAnsi="Times New Roman" w:cs="Times New Roman"/>
                          <w:sz w:val="24"/>
                          <w:szCs w:val="24"/>
                        </w:rPr>
                        <w:t>&gt;&gt;</w:t>
                      </w:r>
                    </w:p>
                  </w:txbxContent>
                </v:textbox>
              </v:shape>
              <v:group id="Group 22" o:spid="_x0000_s1030" style="position:absolute;width:63689;height:46650" coordsize="63689,46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33" o:spid="_x0000_s1031" style="position:absolute;left:35512;top:37001;width:15418;height:3911" coordsize="11156,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oval id="Oval 134" o:spid="_x0000_s1032" style="position:absolute;width:11156;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7sIA&#10;AADcAAAADwAAAGRycy9kb3ducmV2LnhtbERPS4vCMBC+L/gfwix4W9NVkaUaZREF0ZOuD7wNzdiW&#10;bSYlibX+eyMI3ubje85k1ppKNOR8aVnBdy8BQZxZXXKuYP+3/PoB4QOyxsoyKbiTh9m08zHBVNsb&#10;b6nZhVzEEPYpKihCqFMpfVaQQd+zNXHkLtYZDBG6XGqHtxhuKtlPkpE0WHJsKLCmeUHZ/+5qFBwP&#10;m31z0pvjeuAW5XU7758P1ijV/Wx/xyACteEtfrlXOs4fDOH5TLx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bruwgAAANwAAAAPAAAAAAAAAAAAAAAAAJgCAABkcnMvZG93&#10;bnJldi54bWxQSwUGAAAAAAQABAD1AAAAhwMAAAAA&#10;" fillcolor="white [3201]" strokecolor="black [3213]" strokeweight="2pt"/>
                  <v:shape id="Text Box 135" o:spid="_x0000_s1033" type="#_x0000_t202" style="position:absolute;left:1580;top:850;width:7960;height:29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TrsIA&#10;AADcAAAADwAAAGRycy9kb3ducmV2LnhtbERPS2vCQBC+C/0Pywi91Y31gURXCS2lRQvFx8XbkB2T&#10;YHY2ZKca/31XKHibj+85i1XnanWhNlSeDQwHCSji3NuKCwOH/cfLDFQQZIu1ZzJwowCr5VNvgan1&#10;V97SZSeFiiEcUjRQijSp1iEvyWEY+IY4ciffOpQI20LbFq8x3NX6NUmm2mHFsaHEht5Kys+7X2dg&#10;PT7i+0g2dBPufrLsc9aMw7cxz/0um4MS6uQh/nd/2Th/NIH7M/EC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GZOuwgAAANwAAAAPAAAAAAAAAAAAAAAAAJgCAABkcnMvZG93&#10;bnJldi54bWxQSwUGAAAAAAQABAD1AAAAhwMAAAAA&#10;" fillcolor="white [3201]" strokecolor="white [3212]" strokeweight=".5pt">
                    <v:textbox>
                      <w:txbxContent>
                        <w:p w:rsidR="00B021D9" w:rsidRPr="00FE6D5C" w:rsidRDefault="00B021D9" w:rsidP="008731DD">
                          <w:pPr>
                            <w:rPr>
                              <w:rFonts w:ascii="Times New Roman" w:hAnsi="Times New Roman" w:cs="Times New Roman"/>
                              <w:sz w:val="24"/>
                              <w:szCs w:val="24"/>
                            </w:rPr>
                          </w:pPr>
                          <w:r>
                            <w:rPr>
                              <w:rFonts w:ascii="Times New Roman" w:hAnsi="Times New Roman" w:cs="Times New Roman"/>
                              <w:sz w:val="24"/>
                              <w:szCs w:val="24"/>
                            </w:rPr>
                            <w:t>Compose Mail</w:t>
                          </w:r>
                        </w:p>
                      </w:txbxContent>
                    </v:textbox>
                  </v:shape>
                </v:group>
                <v:group id="Group 136" o:spid="_x0000_s1034" style="position:absolute;left:28601;top:41785;width:20460;height:4865" coordsize="11156,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oval id="Oval 137" o:spid="_x0000_s1035" style="position:absolute;width:11156;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kmcIA&#10;AADcAAAADwAAAGRycy9kb3ducmV2LnhtbERPS4vCMBC+L/gfwix4W9NV0KUaZREF0ZOuD7wNzdiW&#10;bSYlibX+eyMI3ubje85k1ppKNOR8aVnBdy8BQZxZXXKuYP+3/PoB4QOyxsoyKbiTh9m08zHBVNsb&#10;b6nZhVzEEPYpKihCqFMpfVaQQd+zNXHkLtYZDBG6XGqHtxhuKtlPkqE0WHJsKLCmeUHZ/+5qFBwP&#10;m31z0pvjeuAW5XU7758P1ijV/Wx/xyACteEtfrlXOs4fjOD5TLx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ySZwgAAANwAAAAPAAAAAAAAAAAAAAAAAJgCAABkcnMvZG93&#10;bnJldi54bWxQSwUGAAAAAAQABAD1AAAAhwMAAAAA&#10;" fillcolor="white [3201]" strokecolor="black [3213]" strokeweight="2pt"/>
                  <v:shape id="Text Box 138" o:spid="_x0000_s1036" type="#_x0000_t202" style="position:absolute;left:1577;top:847;width:7813;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8MMUA&#10;AADcAAAADwAAAGRycy9kb3ducmV2LnhtbESPQWvCQBCF74X+h2UKvdVNVYpEVwmV0lILperF25Ad&#10;k2B2NmSnGv+9cyj0NsN78943i9UQWnOmPjWRHTyPMjDEZfQNVw72u7enGZgkyB7byOTgSglWy/u7&#10;BeY+XviHzlupjIZwytFBLdLl1qaypoBpFDti1Y6xDyi69pX1PV40PLR2nGUvNmDD2lBjR681laft&#10;b3DwOT3geiIbugoP30XxPuum6cu5x4ehmIMRGuTf/Hf94RV/orT6jE5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DwwxQAAANwAAAAPAAAAAAAAAAAAAAAAAJgCAABkcnMv&#10;ZG93bnJldi54bWxQSwUGAAAAAAQABAD1AAAAigMAAAAA&#10;" fillcolor="white [3201]" strokecolor="white [3212]" strokeweight=".5pt">
                    <v:textbox>
                      <w:txbxContent>
                        <w:p w:rsidR="00B021D9" w:rsidRPr="00FE6D5C" w:rsidRDefault="00B021D9" w:rsidP="008731DD">
                          <w:pPr>
                            <w:rPr>
                              <w:rFonts w:ascii="Times New Roman" w:hAnsi="Times New Roman" w:cs="Times New Roman"/>
                              <w:sz w:val="24"/>
                              <w:szCs w:val="24"/>
                            </w:rPr>
                          </w:pPr>
                          <w:r>
                            <w:rPr>
                              <w:rFonts w:ascii="Times New Roman" w:hAnsi="Times New Roman" w:cs="Times New Roman"/>
                              <w:sz w:val="24"/>
                              <w:szCs w:val="24"/>
                            </w:rPr>
                            <w:t>Attach files to Mail</w:t>
                          </w:r>
                        </w:p>
                      </w:txbxContent>
                    </v:textbox>
                  </v:shape>
                </v:group>
                <v:group id="Group 20" o:spid="_x0000_s1037" style="position:absolute;width:63689;height:39016" coordsize="63689,39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6" o:spid="_x0000_s1038" style="position:absolute;left:12014;top:5635;width:14135;height:4891" coordsize="14135,5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16" o:spid="_x0000_s1039" style="position:absolute;width:14135;height:54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ur8IA&#10;AADbAAAADwAAAGRycy9kb3ducmV2LnhtbERPTWvCQBC9F/wPywi9NRtTkJJmFRELpZ60avE2ZMck&#10;mJ0Nu5uY/vtuQfA2j/c5xXI0rRjI+cayglmSgiAurW64UnD4/nh5A+EDssbWMin4JQ/LxeSpwFzb&#10;G+9o2IdKxBD2OSqoQ+hyKX1Zk0Gf2I44chfrDIYIXSW1w1sMN63M0nQuDTYcG2rsaF1Ted33RsHp&#10;uD0MP3p7+np1m6bfrbPz0Rqlnqfj6h1EoDE8xHf3p47z5/D/Szx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u6vwgAAANsAAAAPAAAAAAAAAAAAAAAAAJgCAABkcnMvZG93&#10;bnJldi54bWxQSwUGAAAAAAQABAD1AAAAhwMAAAAA&#10;" fillcolor="white [3201]" strokecolor="black [3213]" strokeweight="2pt"/>
                    <v:shape id="Text Box 24" o:spid="_x0000_s1040" type="#_x0000_t202" style="position:absolute;left:2232;top:1275;width:9779;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aycMA&#10;AADbAAAADwAAAGRycy9kb3ducmV2LnhtbESPQWvCQBSE74L/YXlCb7qpDSLRVUJLadGCqL309sg+&#10;k9Ds25B91fjvXaHgcZiZb5jluneNOlMXas8GnicJKOLC25pLA9/H9/EcVBBki41nMnClAOvVcLDE&#10;zPoL7+l8kFJFCIcMDVQibaZ1KCpyGCa+JY7eyXcOJcqu1LbDS4S7Rk+TZKYd1hwXKmzptaLi9/Dn&#10;DGzSH3x7kS1dhftdnn/M2zR8GfM06vMFKKFeHuH/9qc1ME3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aycMAAADbAAAADwAAAAAAAAAAAAAAAACYAgAAZHJzL2Rv&#10;d25yZXYueG1sUEsFBgAAAAAEAAQA9QAAAIgDAAAAAA==&#10;" fillcolor="white [3201]" strokecolor="white [3212]" strokeweight=".5pt">
                      <v:textbox>
                        <w:txbxContent>
                          <w:p w:rsidR="00B021D9" w:rsidRPr="00FE6D5C" w:rsidRDefault="00B021D9" w:rsidP="008731DD">
                            <w:pPr>
                              <w:rPr>
                                <w:rFonts w:ascii="Times New Roman" w:hAnsi="Times New Roman" w:cs="Times New Roman"/>
                                <w:sz w:val="24"/>
                                <w:szCs w:val="24"/>
                              </w:rPr>
                            </w:pPr>
                            <w:r w:rsidRPr="00FE6D5C">
                              <w:rPr>
                                <w:rFonts w:ascii="Times New Roman" w:hAnsi="Times New Roman" w:cs="Times New Roman"/>
                                <w:sz w:val="24"/>
                                <w:szCs w:val="24"/>
                              </w:rPr>
                              <w:t>Registration</w:t>
                            </w:r>
                          </w:p>
                        </w:txbxContent>
                      </v:textbox>
                    </v:shape>
                  </v:group>
                  <v:group id="Group 27" o:spid="_x0000_s1041" style="position:absolute;left:14247;width:11157;height:4667" coordsize="11156,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17" o:spid="_x0000_s1042" style="position:absolute;width:11156;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LNMIA&#10;AADbAAAADwAAAGRycy9kb3ducmV2LnhtbERPTWvCQBC9F/wPywi91Y0WWolZRUShNKdYjXgbstMk&#10;NDsbdteY/vtuodDbPN7nZJvRdGIg51vLCuazBARxZXXLtYLTx+FpCcIHZI2dZVLwTR4268lDhqm2&#10;dy5oOIZaxBD2KSpoQuhTKX3VkEE/sz1x5D6tMxgidLXUDu8x3HRykSQv0mDLsaHBnnYNVV/Hm1FQ&#10;nvPTcNF5+f7s9u2t2C2uZ2uUepyO2xWIQGP4F/+533Sc/wq/v8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ks0wgAAANsAAAAPAAAAAAAAAAAAAAAAAJgCAABkcnMvZG93&#10;bnJldi54bWxQSwUGAAAAAAQABAD1AAAAhwMAAAAA&#10;" fillcolor="white [3201]" strokecolor="black [3213]" strokeweight="2pt"/>
                    <v:shape id="Text Box 25" o:spid="_x0000_s1043" type="#_x0000_t202" style="position:absolute;left:2658;top:850;width:5950;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i/UsQA&#10;AADbAAAADwAAAGRycy9kb3ducmV2LnhtbESPQWvCQBSE7wX/w/IK3nRTtSWkrhIUUVpBanvp7ZF9&#10;TUKzb0P2qfHfuwWhx2FmvmHmy9416kxdqD0beBonoIgLb2suDXx9bkYpqCDIFhvPZOBKAZaLwcMc&#10;M+sv/EHno5QqQjhkaKASaTOtQ1GRwzD2LXH0fnznUKLsSm07vES4a/QkSV60w5rjQoUtrSoqfo8n&#10;Z+Bt9o3rqbzTVbg/5Pk2bWdhb8zwsc9fQQn18h++t3fWwOQZ/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4v1LEAAAA2wAAAA8AAAAAAAAAAAAAAAAAmAIAAGRycy9k&#10;b3ducmV2LnhtbFBLBQYAAAAABAAEAPUAAACJAwAAAAA=&#10;" fillcolor="white [3201]" strokecolor="white [3212]" strokeweight=".5pt">
                      <v:textbox>
                        <w:txbxContent>
                          <w:p w:rsidR="00B021D9" w:rsidRPr="00FE6D5C" w:rsidRDefault="00B021D9" w:rsidP="008731DD">
                            <w:pPr>
                              <w:rPr>
                                <w:rFonts w:ascii="Times New Roman" w:hAnsi="Times New Roman" w:cs="Times New Roman"/>
                                <w:sz w:val="24"/>
                                <w:szCs w:val="24"/>
                              </w:rPr>
                            </w:pPr>
                            <w:r>
                              <w:rPr>
                                <w:rFonts w:ascii="Times New Roman" w:hAnsi="Times New Roman" w:cs="Times New Roman"/>
                                <w:sz w:val="24"/>
                                <w:szCs w:val="24"/>
                              </w:rPr>
                              <w:t>Login</w:t>
                            </w:r>
                          </w:p>
                        </w:txbxContent>
                      </v:textbox>
                    </v:shape>
                  </v:group>
                  <v:group id="Group 29" o:spid="_x0000_s1044" style="position:absolute;left:9994;top:11164;width:15405;height:5099" coordsize="15405,5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18" o:spid="_x0000_s1045" style="position:absolute;width:15405;height:51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fRsQA&#10;AADbAAAADwAAAGRycy9kb3ducmV2LnhtbESPQWvCQBCF7wX/wzJCb3WjgpTUVYooiJ60aultyE6T&#10;0Oxs2F1j+u+dg+BthvfmvW/my941qqMQa88GxqMMFHHhbc2lgdPX5u0dVEzIFhvPZOCfIiwXg5c5&#10;5tbf+EDdMZVKQjjmaKBKqc21jkVFDuPIt8Si/frgMMkaSm0D3iTcNXqSZTPtsGZpqLClVUXF3/Hq&#10;DFzO+1P3bfeX3TSs6+thNfk5e2fM67D//ACVqE9P8+N6awVfYOUXG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V30bEAAAA2wAAAA8AAAAAAAAAAAAAAAAAmAIAAGRycy9k&#10;b3ducmV2LnhtbFBLBQYAAAAABAAEAPUAAACJAwAAAAA=&#10;" fillcolor="white [3201]" strokecolor="black [3213]" strokeweight="2pt"/>
                    <v:shape id="Text Box 28" o:spid="_x0000_s1046" type="#_x0000_t202" style="position:absolute;left:2020;top:1275;width:1158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B021D9" w:rsidRPr="00FE6D5C" w:rsidRDefault="00B021D9" w:rsidP="008731DD">
                            <w:pPr>
                              <w:rPr>
                                <w:rFonts w:ascii="Times New Roman" w:hAnsi="Times New Roman" w:cs="Times New Roman"/>
                                <w:sz w:val="24"/>
                                <w:szCs w:val="24"/>
                              </w:rPr>
                            </w:pPr>
                            <w:r>
                              <w:rPr>
                                <w:rFonts w:ascii="Times New Roman" w:hAnsi="Times New Roman" w:cs="Times New Roman"/>
                                <w:sz w:val="24"/>
                                <w:szCs w:val="24"/>
                              </w:rPr>
                              <w:t>Schedule Mail</w:t>
                            </w:r>
                          </w:p>
                        </w:txbxContent>
                      </v:textbox>
                    </v:shape>
                  </v:group>
                  <v:group id="Group 30" o:spid="_x0000_s1047" style="position:absolute;left:9994;top:33917;width:14669;height:5099" coordsize="15405,5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31" o:spid="_x0000_s1048" style="position:absolute;width:15405;height:51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qu8MA&#10;AADbAAAADwAAAGRycy9kb3ducmV2LnhtbESPQYvCMBSE78L+h/AW9qapCiJdoyyygqwntSp7ezTP&#10;tti8lCTW+u+NIHgcZuYbZrboTC1acr6yrGA4SEAQ51ZXXCjI9qv+FIQPyBpry6TgTh4W84/eDFNt&#10;b7yldhcKESHsU1RQhtCkUvq8JIN+YBvi6J2tMxiidIXUDm8Rbmo5SpKJNFhxXCixoWVJ+WV3NQqO&#10;h03WnvTm+Dd2v9V1uxz9H6xR6uuz+/kGEagL7/CrvdYKxk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oqu8MAAADbAAAADwAAAAAAAAAAAAAAAACYAgAAZHJzL2Rv&#10;d25yZXYueG1sUEsFBgAAAAAEAAQA9QAAAIgDAAAAAA==&#10;" fillcolor="white [3201]" strokecolor="black [3213]" strokeweight="2pt"/>
                    <v:shape id="Text Box 128" o:spid="_x0000_s1049" type="#_x0000_t202" style="position:absolute;left:2020;top:1275;width:9876;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q7cUA&#10;AADcAAAADwAAAGRycy9kb3ducmV2LnhtbESPQWvCQBCF74X+h2UKvdVNrRSJrhIq0lILperF25Ad&#10;k2B2NmSnGv+9cyj0NsN789438+UQWnOmPjWRHTyPMjDEZfQNVw72u/XTFEwSZI9tZHJwpQTLxf3d&#10;HHMfL/xD561URkM45eigFulya1NZU8A0ih2xasfYBxRd+8r6Hi8aHlo7zrJXG7Bhbaixo7eaytP2&#10;Nzj4nBxw9SIbugoP30XxPu0m6cu5x4ehmIERGuTf/Hf94RV/rLT6jE5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artxQAAANwAAAAPAAAAAAAAAAAAAAAAAJgCAABkcnMv&#10;ZG93bnJldi54bWxQSwUGAAAAAAQABAD1AAAAigMAAAAA&#10;" fillcolor="white [3201]" strokecolor="white [3212]" strokeweight=".5pt">
                      <v:textbox>
                        <w:txbxContent>
                          <w:p w:rsidR="00B021D9" w:rsidRPr="00FE6D5C" w:rsidRDefault="00B021D9" w:rsidP="008731DD">
                            <w:pPr>
                              <w:rPr>
                                <w:rFonts w:ascii="Times New Roman" w:hAnsi="Times New Roman" w:cs="Times New Roman"/>
                                <w:sz w:val="24"/>
                                <w:szCs w:val="24"/>
                              </w:rPr>
                            </w:pPr>
                            <w:r>
                              <w:rPr>
                                <w:rFonts w:ascii="Times New Roman" w:hAnsi="Times New Roman" w:cs="Times New Roman"/>
                                <w:sz w:val="24"/>
                                <w:szCs w:val="24"/>
                              </w:rPr>
                              <w:t>Send Mail</w:t>
                            </w:r>
                          </w:p>
                        </w:txbxContent>
                      </v:textbox>
                    </v:shape>
                  </v:group>
                  <v:shapetype id="_x0000_t32" coordsize="21600,21600" o:spt="32" o:oned="t" path="m,l21600,21600e" filled="f">
                    <v:path arrowok="t" fillok="f" o:connecttype="none"/>
                    <o:lock v:ext="edit" shapetype="t"/>
                  </v:shapetype>
                  <v:shape id="Straight Arrow Connector 132" o:spid="_x0000_s1050" type="#_x0000_t32" style="position:absolute;left:24667;top:37001;width:10839;height:17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1978IAAADcAAAADwAAAGRycy9kb3ducmV2LnhtbERP24rCMBB9F/yHMMK+aWoXqlSjyLLK&#10;LorgBcG3oRnbYjMpTdTu328Ewbc5nOtM562pxJ0aV1pWMBxEIIgzq0vOFRwPy/4YhPPIGivLpOCP&#10;HMxn3c4UU20fvKP73ucihLBLUUHhfZ1K6bKCDLqBrYkDd7GNQR9gk0vd4COEm0rGUZRIgyWHhgJr&#10;+ioou+5vRsEov63tedV+bzE+ZXr4m2yiXaLUR69dTEB4av1b/HL/6DD/M4bnM+ECO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1978IAAADcAAAADwAAAAAAAAAAAAAA&#10;AAChAgAAZHJzL2Rvd25yZXYueG1sUEsFBgAAAAAEAAQA+QAAAJADAAAAAA==&#10;" strokecolor="#4579b8 [3044]">
                    <v:stroke dashstyle="3 1" endarrow="open"/>
                  </v:shape>
                  <v:group id="Group 143" o:spid="_x0000_s1051" style="position:absolute;left:35512;top:24454;width:19241;height:4991" coordsize="15405,5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144" o:spid="_x0000_s1052" style="position:absolute;width:15405;height:51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Jk8IA&#10;AADcAAAADwAAAGRycy9kb3ducmV2LnhtbERPS4vCMBC+C/6HMAveNF2VZalGWURB9KTrA29DM7Zl&#10;m0lJYq3/3ggL3ubje8503ppKNOR8aVnB5yABQZxZXXKu4PC76n+D8AFZY2WZFDzIw3zW7Uwx1fbO&#10;O2r2IRcxhH2KCooQ6lRKnxVk0A9sTRy5q3UGQ4Qul9rhPYabSg6T5EsaLDk2FFjToqDsb38zCk7H&#10;7aE56+1pM3LL8rZbDC9Ha5TqfbQ/ExCB2vAW/7vXOs4fj+H1TLx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mTwgAAANwAAAAPAAAAAAAAAAAAAAAAAJgCAABkcnMvZG93&#10;bnJldi54bWxQSwUGAAAAAAQABAD1AAAAhwMAAAAA&#10;" fillcolor="white [3201]" strokecolor="black [3213]" strokeweight="2pt"/>
                    <v:shape id="Text Box 145" o:spid="_x0000_s1053" type="#_x0000_t202" style="position:absolute;left:2020;top:1275;width:1158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08IA&#10;AADcAAAADwAAAGRycy9kb3ducmV2LnhtbERPS2vCQBC+F/wPywi91Y1tWiS6SqhIixWKj4u3ITsm&#10;wexsyE41/vuuUOhtPr7nzBa9a9SFulB7NjAeJaCIC29rLg0c9qunCaggyBYbz2TgRgEW88HDDDPr&#10;r7yly05KFUM4ZGigEmkzrUNRkcMw8i1x5E6+cygRdqW2HV5juGv0c5K8aYc1x4YKW3qvqDjvfpyB&#10;dXrE5Yt80U24/87zj0mbho0xj8M+n4IS6uVf/Of+tHF++gr3Z+IFe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DTwgAAANwAAAAPAAAAAAAAAAAAAAAAAJgCAABkcnMvZG93&#10;bnJldi54bWxQSwUGAAAAAAQABAD1AAAAhwMAAAAA&#10;" fillcolor="white [3201]" strokecolor="white [3212]" strokeweight=".5pt">
                      <v:textbox>
                        <w:txbxContent>
                          <w:p w:rsidR="00B021D9" w:rsidRPr="00FE6D5C" w:rsidRDefault="00B021D9" w:rsidP="008731DD">
                            <w:pPr>
                              <w:rPr>
                                <w:rFonts w:ascii="Times New Roman" w:hAnsi="Times New Roman" w:cs="Times New Roman"/>
                                <w:sz w:val="24"/>
                                <w:szCs w:val="24"/>
                              </w:rPr>
                            </w:pPr>
                            <w:r>
                              <w:rPr>
                                <w:rFonts w:ascii="Times New Roman" w:hAnsi="Times New Roman" w:cs="Times New Roman"/>
                                <w:sz w:val="24"/>
                                <w:szCs w:val="24"/>
                              </w:rPr>
                              <w:t>Manage all Users</w:t>
                            </w:r>
                          </w:p>
                        </w:txbxContent>
                      </v:textbox>
                    </v:shape>
                  </v:group>
                  <v:group id="Group 148" o:spid="_x0000_s1054" style="position:absolute;left:36150;top:14885;width:18288;height:4991" coordsize="15405,5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149" o:spid="_x0000_s1055" style="position:absolute;width:15405;height:51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5mDcMA&#10;AADcAAAADwAAAGRycy9kb3ducmV2LnhtbERPS2vCQBC+F/oflil4q5uqFI1uQhGFUk++8TZkp0lo&#10;djbsrjH++26h4G0+vucs8t40oiPna8sK3oYJCOLC6ppLBYf9+nUKwgdkjY1lUnAnD3n2/LTAVNsb&#10;b6nbhVLEEPYpKqhCaFMpfVGRQT+0LXHkvq0zGCJ0pdQObzHcNHKUJO/SYM2xocKWlhUVP7urUXA6&#10;bg7dWW9OX2O3qq/b5ehytEapwUv/MQcRqA8P8b/7U8f5kxn8PRMv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5mDcMAAADcAAAADwAAAAAAAAAAAAAAAACYAgAAZHJzL2Rv&#10;d25yZXYueG1sUEsFBgAAAAAEAAQA9QAAAIgDAAAAAA==&#10;" fillcolor="white [3201]" strokecolor="black [3213]" strokeweight="2pt"/>
                    <v:shape id="Text Box 150" o:spid="_x0000_s1056" type="#_x0000_t202" style="position:absolute;left:2020;top:1275;width:11588;height:2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VlsUA&#10;AADcAAAADwAAAGRycy9kb3ducmV2LnhtbESPT0vDQBDF74LfYRnBm91YaylptyVYRNFC6Z9Lb0N2&#10;TILZ2ZAd2/TbOwfB2wzvzXu/WayG0Joz9amJ7OBxlIEhLqNvuHJwPLw+zMAkQfbYRiYHV0qwWt7e&#10;LDD38cI7Ou+lMhrCKUcHtUiXW5vKmgKmUeyIVfuKfUDRta+s7/Gi4aG14yyb2oANa0ONHb3UVH7v&#10;f4KDj8kJ10/ySVfhYVsUb7NukjbO3d8NxRyM0CD/5r/rd6/4z4qv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dWWxQAAANwAAAAPAAAAAAAAAAAAAAAAAJgCAABkcnMv&#10;ZG93bnJldi54bWxQSwUGAAAAAAQABAD1AAAAigMAAAAA&#10;" fillcolor="white [3201]" strokecolor="white [3212]" strokeweight=".5pt">
                      <v:textbox>
                        <w:txbxContent>
                          <w:p w:rsidR="00B021D9" w:rsidRPr="00FE6D5C" w:rsidRDefault="00B021D9" w:rsidP="008731DD">
                            <w:pPr>
                              <w:rPr>
                                <w:rFonts w:ascii="Times New Roman" w:hAnsi="Times New Roman" w:cs="Times New Roman"/>
                                <w:sz w:val="24"/>
                                <w:szCs w:val="24"/>
                              </w:rPr>
                            </w:pPr>
                            <w:r>
                              <w:rPr>
                                <w:rFonts w:ascii="Times New Roman" w:hAnsi="Times New Roman" w:cs="Times New Roman"/>
                                <w:sz w:val="24"/>
                                <w:szCs w:val="24"/>
                              </w:rPr>
                              <w:t>Manage Database</w:t>
                            </w:r>
                          </w:p>
                        </w:txbxContent>
                      </v:textbox>
                    </v:shape>
                  </v:group>
                  <v:group id="Group 151" o:spid="_x0000_s1057" style="position:absolute;left:8612;top:17118;width:16586;height:4889" coordsize="14135,5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oval id="Oval 152" o:spid="_x0000_s1058" style="position:absolute;width:14135;height:54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iocIA&#10;AADcAAAADwAAAGRycy9kb3ducmV2LnhtbERPTWvCQBC9C/0PyxS86cZIpaSuItKC6EmNlt6G7DQJ&#10;zc6G3TWm/94VBG/zeJ8zX/amER05X1tWMBknIIgLq2suFeTHr9E7CB+QNTaWScE/eVguXgZzzLS9&#10;8p66QyhFDGGfoYIqhDaT0hcVGfRj2xJH7tc6gyFCV0rt8BrDTSPTJJlJgzXHhgpbWldU/B0uRsH5&#10;tMu7b707b6fus77s1+nPyRqlhq/96gNEoD48xQ/3Rsf5byncn4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42KhwgAAANwAAAAPAAAAAAAAAAAAAAAAAJgCAABkcnMvZG93&#10;bnJldi54bWxQSwUGAAAAAAQABAD1AAAAhwMAAAAA&#10;" fillcolor="white [3201]" strokecolor="black [3213]" strokeweight="2pt"/>
                    <v:shape id="Text Box 153" o:spid="_x0000_s1059" type="#_x0000_t202" style="position:absolute;left:2232;top:1275;width:9779;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4cIA&#10;AADcAAAADwAAAGRycy9kb3ducmV2LnhtbERPS2vCQBC+C/0Pywi91Y31gURXCS2lRQvFx8XbkB2T&#10;YHY2ZKca/31XKHibj+85i1XnanWhNlSeDQwHCSji3NuKCwOH/cfLDFQQZIu1ZzJwowCr5VNvgan1&#10;V97SZSeFiiEcUjRQijSp1iEvyWEY+IY4ciffOpQI20LbFq8x3NX6NUmm2mHFsaHEht5Kys+7X2dg&#10;PT7i+0g2dBPufrLsc9aMw7cxz/0um4MS6uQh/nd/2Th/MoL7M/EC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0vhwgAAANwAAAAPAAAAAAAAAAAAAAAAAJgCAABkcnMvZG93&#10;bnJldi54bWxQSwUGAAAAAAQABAD1AAAAhwMAAAAA&#10;" fillcolor="white [3201]" strokecolor="white [3212]" strokeweight=".5pt">
                      <v:textbox>
                        <w:txbxContent>
                          <w:p w:rsidR="00B021D9" w:rsidRPr="00FE6D5C" w:rsidRDefault="00B021D9" w:rsidP="008731DD">
                            <w:pPr>
                              <w:rPr>
                                <w:rFonts w:ascii="Times New Roman" w:hAnsi="Times New Roman" w:cs="Times New Roman"/>
                                <w:sz w:val="24"/>
                                <w:szCs w:val="24"/>
                              </w:rPr>
                            </w:pPr>
                            <w:r>
                              <w:rPr>
                                <w:rFonts w:ascii="Times New Roman" w:hAnsi="Times New Roman" w:cs="Times New Roman"/>
                                <w:sz w:val="24"/>
                                <w:szCs w:val="24"/>
                              </w:rPr>
                              <w:t>View Mail</w:t>
                            </w:r>
                          </w:p>
                        </w:txbxContent>
                      </v:textbox>
                    </v:shape>
                  </v:group>
                  <v:group id="Group 154" o:spid="_x0000_s1060" style="position:absolute;left:9569;top:22647;width:16586;height:4889" coordsize="14135,5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oval id="Oval 155" o:spid="_x0000_s1061" style="position:absolute;width:14135;height:54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r61cIA&#10;AADcAAAADwAAAGRycy9kb3ducmV2LnhtbERPS4vCMBC+C/6HMAveNF3FZalGWURB9KTrA29DM7Zl&#10;m0lJYq3/3ggL3ubje8503ppKNOR8aVnB5yABQZxZXXKu4PC76n+D8AFZY2WZFDzIw3zW7Uwx1fbO&#10;O2r2IRcxhH2KCooQ6lRKnxVk0A9sTRy5q3UGQ4Qul9rhPYabSg6T5EsaLDk2FFjToqDsb38zCk7H&#10;7aE56+1pM3LL8rZbDC9Ha5TqfbQ/ExCB2vAW/7vXOs4fj+H1TLx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CvrVwgAAANwAAAAPAAAAAAAAAAAAAAAAAJgCAABkcnMvZG93&#10;bnJldi54bWxQSwUGAAAAAAQABAD1AAAAhwMAAAAA&#10;" fillcolor="white [3201]" strokecolor="black [3213]" strokeweight="2pt"/>
                    <v:shape id="Text Box 156" o:spid="_x0000_s1062" type="#_x0000_t202" style="position:absolute;left:2232;top:1275;width:9779;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oecIA&#10;AADcAAAADwAAAGRycy9kb3ducmV2LnhtbERPS2vCQBC+C/6HZYTe6karItFVgqW01ELxcfE2ZMck&#10;mJ0N2anGf98tFLzNx/ec5bpztbpSGyrPBkbDBBRx7m3FhYHj4e15DioIssXaMxm4U4D1qt9bYmr9&#10;jXd03UuhYgiHFA2UIk2qdchLchiGviGO3Nm3DiXCttC2xVsMd7UeJ8lMO6w4NpTY0Kak/LL/cQY+&#10;Jyd8fZEt3YW77yx7nzeT8GXM06DLFqCEOnmI/90fNs6fzu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Oh5wgAAANwAAAAPAAAAAAAAAAAAAAAAAJgCAABkcnMvZG93&#10;bnJldi54bWxQSwUGAAAAAAQABAD1AAAAhwMAAAAA&#10;" fillcolor="white [3201]" strokecolor="white [3212]" strokeweight=".5pt">
                      <v:textbox>
                        <w:txbxContent>
                          <w:p w:rsidR="00B021D9" w:rsidRPr="00FE6D5C" w:rsidRDefault="00B021D9" w:rsidP="008731DD">
                            <w:pPr>
                              <w:rPr>
                                <w:rFonts w:ascii="Times New Roman" w:hAnsi="Times New Roman" w:cs="Times New Roman"/>
                                <w:sz w:val="24"/>
                                <w:szCs w:val="24"/>
                              </w:rPr>
                            </w:pPr>
                            <w:r>
                              <w:rPr>
                                <w:rFonts w:ascii="Times New Roman" w:hAnsi="Times New Roman" w:cs="Times New Roman"/>
                                <w:sz w:val="24"/>
                                <w:szCs w:val="24"/>
                              </w:rPr>
                              <w:t>Delete Mail</w:t>
                            </w:r>
                          </w:p>
                        </w:txbxContent>
                      </v:textbox>
                    </v:shape>
                  </v:group>
                  <v:group id="Group 157" o:spid="_x0000_s1063" style="position:absolute;left:7336;top:28176;width:16586;height:4889" coordsize="14135,5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158" o:spid="_x0000_s1064" style="position:absolute;width:14135;height:54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VS8UA&#10;AADcAAAADwAAAGRycy9kb3ducmV2LnhtbESPT2vCQBDF74V+h2UK3uqmFqVEVynSQtGTf4u3ITsm&#10;wexs2F1j/PadQ8HbDO/Ne7+ZLXrXqI5CrD0beBtmoIgLb2suDex3368foGJCtth4JgN3irCYPz/N&#10;MLf+xhvqtqlUEsIxRwNVSm2udSwqchiHviUW7eyDwyRrKLUNeJNw1+hRlk20w5qlocKWlhUVl+3V&#10;GTge1vvu166Pq/fwVV83y9Hp4J0xg5f+cwoqUZ8e5v/rHyv4Y6GVZ2QC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1VLxQAAANwAAAAPAAAAAAAAAAAAAAAAAJgCAABkcnMv&#10;ZG93bnJldi54bWxQSwUGAAAAAAQABAD1AAAAigMAAAAA&#10;" fillcolor="white [3201]" strokecolor="black [3213]" strokeweight="2pt"/>
                    <v:shape id="Text Box 159" o:spid="_x0000_s1065" type="#_x0000_t202" style="position:absolute;left:2232;top:1275;width:9779;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8C8MA&#10;AADcAAAADwAAAGRycy9kb3ducmV2LnhtbERPS2vCQBC+F/oflin0ppu2WjR1laBIiwrFx6W3ITtN&#10;QrOzITtq/PeuIPQ2H99zJrPO1epEbag8G3jpJ6CIc28rLgwc9sveCFQQZIu1ZzJwoQCz6ePDBFPr&#10;z7yl004KFUM4pGigFGlSrUNeksPQ9w1x5H5961AibAttWzzHcFfr1yR51w4rjg0lNjQvKf/bHZ2B&#10;1eAHF2+ypotw951ln6NmEDbGPD912QcooU7+xXf3l43zh2O4PRMv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t8C8MAAADcAAAADwAAAAAAAAAAAAAAAACYAgAAZHJzL2Rv&#10;d25yZXYueG1sUEsFBgAAAAAEAAQA9QAAAIgDAAAAAA==&#10;" fillcolor="white [3201]" strokecolor="white [3212]" strokeweight=".5pt">
                      <v:textbox>
                        <w:txbxContent>
                          <w:p w:rsidR="00B021D9" w:rsidRPr="00FE6D5C" w:rsidRDefault="00B021D9" w:rsidP="008731DD">
                            <w:pPr>
                              <w:rPr>
                                <w:rFonts w:ascii="Times New Roman" w:hAnsi="Times New Roman" w:cs="Times New Roman"/>
                                <w:sz w:val="24"/>
                                <w:szCs w:val="24"/>
                              </w:rPr>
                            </w:pPr>
                            <w:r>
                              <w:rPr>
                                <w:rFonts w:ascii="Times New Roman" w:hAnsi="Times New Roman" w:cs="Times New Roman"/>
                                <w:sz w:val="24"/>
                                <w:szCs w:val="24"/>
                              </w:rPr>
                              <w:t>Edit Mail</w:t>
                            </w:r>
                          </w:p>
                        </w:txbxContent>
                      </v:textbox>
                    </v:shape>
                  </v:group>
                  <v:shape id="Straight Arrow Connector 1024" o:spid="_x0000_s1066" type="#_x0000_t32" style="position:absolute;left:318;top:2870;width:13929;height:2137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WcMQAAADdAAAADwAAAGRycy9kb3ducmV2LnhtbESP3WoCMRCF74W+Q5hC7zRbqVK2ZkVa&#10;C73zrw8w3YybbDeTJYm6vr0RCr2b4Zw535nFcnCdOFOI1rOC50kBgrj22nKj4PvwOX4FEROyxs4z&#10;KbhShGX1MFpgqf2Fd3Tep0bkEI4lKjAp9aWUsTbkME58T5y1ow8OU15DI3XASw53nZwWxVw6tJwJ&#10;Bnt6N1T/7k8uc1e2nX0EzfX6p7XbYHBz7FCpp8dh9QYi0ZD+zX/XXzrXL6YvcP8m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OJZwxAAAAN0AAAAPAAAAAAAAAAAA&#10;AAAAAKECAABkcnMvZG93bnJldi54bWxQSwUGAAAAAAQABAD5AAAAkgMAAAAA&#10;" strokecolor="black [3213]">
                    <v:stroke endarrow="open"/>
                  </v:shape>
                  <v:shape id="Straight Arrow Connector 1027" o:spid="_x0000_s1067" type="#_x0000_t32" style="position:absolute;left:318;top:7974;width:11865;height:1679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oIB8QAAADdAAAADwAAAGRycy9kb3ducmV2LnhtbESP3WoCMRCF74W+Q5hC7zRboVq2ZkVa&#10;C73zrw8w3YybbDeTJYm6vr0RCr2b4Zw535nFcnCdOFOI1rOC50kBgrj22nKj4PvwOX4FEROyxs4z&#10;KbhShGX1MFpgqf2Fd3Tep0bkEI4lKjAp9aWUsTbkME58T5y1ow8OU15DI3XASw53nZwWxUw6tJwJ&#10;Bnt6N1T/7k8uc1e2ffkImuv1T2u3weDm2KFST4/D6g1EoiH9m/+uv3SuX0zncP8m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6ggHxAAAAN0AAAAPAAAAAAAAAAAA&#10;AAAAAKECAABkcnMvZG93bnJldi54bWxQSwUGAAAAAAQABAD5AAAAkgMAAAAA&#10;" strokecolor="black [3213]">
                    <v:stroke endarrow="open"/>
                  </v:shape>
                  <v:shape id="Straight Arrow Connector 1028" o:spid="_x0000_s1068" type="#_x0000_t32" style="position:absolute;top:14353;width:10098;height:1116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WcdcIAAADdAAAADwAAAGRycy9kb3ducmV2LnhtbESPzWoCMRDH70LfIUzBm2YVKmVrFLEV&#10;eqvVPsB0M25iN5Mlibq+fedQ6G2G+X/8ZrkeQqeulLKPbGA2rUARN9F6bg18HXeTZ1C5IFvsIpOB&#10;O2VYrx5GS6xtvPEnXQ+lVRLCuUYDrpS+1jo3jgLmaeyJ5XaKKWCRNbXaJrxJeOj0vKoWOqBnaXDY&#10;09ZR83O4BOnd+PPTa7LcvH2f/T45/Dh1aMz4cdi8gCo0lH/xn/vdCn41F1z5Rkb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WcdcIAAADdAAAADwAAAAAAAAAAAAAA&#10;AAChAgAAZHJzL2Rvd25yZXYueG1sUEsFBgAAAAAEAAQA+QAAAJADAAAAAA==&#10;" strokecolor="black [3213]">
                    <v:stroke endarrow="open"/>
                  </v:shape>
                  <v:shape id="Straight Arrow Connector 1029" o:spid="_x0000_s1069" type="#_x0000_t32" style="position:absolute;left:318;top:19138;width:8287;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57sQAAADdAAAADwAAAGRycy9kb3ducmV2LnhtbESP3WoCMRCF74W+Q5hC7zRboWK3ZkVa&#10;C73zrw8w3YybbDeTJYm6vr0RCr2b4Zw535nFcnCdOFOI1rOC50kBgrj22nKj4PvwOZ6DiAlZY+eZ&#10;FFwpwrJ6GC2w1P7COzrvUyNyCMcSFZiU+lLKWBtyGCe+J87a0QeHKa+hkTrgJYe7Tk6LYiYdWs4E&#10;gz29G6p/9yeXuSvbvnwEzfX6p7XbYHBz7FCpp8dh9QYi0ZD+zX/XXzrXL6avcP8m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OTnuxAAAAN0AAAAPAAAAAAAAAAAA&#10;AAAAAKECAABkcnMvZG93bnJldi54bWxQSwUGAAAAAAQABAD5AAAAkgMAAAAA&#10;" strokecolor="black [3213]">
                    <v:stroke endarrow="open"/>
                  </v:shape>
                  <v:shape id="Straight Arrow Connector 1032" o:spid="_x0000_s1070" type="#_x0000_t32" style="position:absolute;left:425;top:24667;width:9144;height:7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Q9QsQAAADdAAAADwAAAGRycy9kb3ducmV2LnhtbESP3WoCMRCF74W+Q5hC7zRbi1K2ZkVa&#10;C73zrw8w3YybbDeTJYm6vr0RCr2b4Zw535nFcnCdOFOI1rOC50kBgrj22nKj4PvwOX4FEROyxs4z&#10;KbhShGX1MFpgqf2Fd3Tep0bkEI4lKjAp9aWUsTbkME58T5y1ow8OU15DI3XASw53nZwWxVw6tJwJ&#10;Bnt6N1T/7k8uc1e2nX0EzfX6p7XbYHBz7FCpp8dh9QYi0ZD+zX/XXzrXL16mcP8m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RD1CxAAAAN0AAAAPAAAAAAAAAAAA&#10;AAAAAKECAABkcnMvZG93bnJldi54bWxQSwUGAAAAAAQABAD5AAAAkgMAAAAA&#10;" strokecolor="black [3213]">
                    <v:stroke endarrow="open"/>
                  </v:shape>
                  <v:shape id="Straight Arrow Connector 1033" o:spid="_x0000_s1071" type="#_x0000_t32" style="position:absolute;left:318;top:25518;width:7443;height:40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k67cAAAADdAAAADwAAAGRycy9kb3ducmV2LnhtbERP32vCMBB+H+x/CCfsbaYaUOmMInPC&#10;8E0tez6asy1tLiWJtfvvl4Hg2318P2+9HW0nBvKhcaxhNs1AEJfONFxpKC6H9xWIEJENdo5Jwy8F&#10;2G5eX9aYG3fnEw3nWIkUwiFHDXWMfS5lKGuyGKauJ07c1XmLMUFfSePxnsJtJ+dZtpAWG04NNfb0&#10;WVPZnm9WQ8Mq8nyvDnT8av2y+mkHpwqt3ybj7gNEpDE+xQ/3t0nzM6Xg/5t0gt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JOu3AAAAA3QAAAA8AAAAAAAAAAAAAAAAA&#10;oQIAAGRycy9kb3ducmV2LnhtbFBLBQYAAAAABAAEAPkAAACOAwAAAAA=&#10;" strokecolor="black [3213]">
                    <v:stroke endarrow="open"/>
                  </v:shape>
                  <v:shape id="Straight Arrow Connector 1034" o:spid="_x0000_s1072" type="#_x0000_t32" style="position:absolute;left:212;top:25518;width:9884;height:100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imcEAAADdAAAADwAAAGRycy9kb3ducmV2LnhtbERPTWvDMAy9F/YfjAa7tU6T0o2sbhnb&#10;CqW3pmFnEatJSCwH20uyfz8PBr3p8T61O8ymFyM531pWsF4lIIgrq1uuFZTX4/IFhA/IGnvLpOCH&#10;PBz2D4sd5tpOfKGxCLWIIexzVNCEMORS+qohg35lB+LI3awzGCJ0tdQOpxhuepkmyVYabDk2NDjQ&#10;e0NVV3wbBS1ngdOP7Ejnz84911/daLNSqafH+e0VRKA53MX/7pOO85NsA3/fxB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4KKZwQAAAN0AAAAPAAAAAAAAAAAAAAAA&#10;AKECAABkcnMvZG93bnJldi54bWxQSwUGAAAAAAQABAD5AAAAjwMAAAAA&#10;" strokecolor="black [3213]">
                    <v:stroke endarrow="open"/>
                  </v:shape>
                  <v:shape id="Straight Arrow Connector 1035" o:spid="_x0000_s1073" type="#_x0000_t32" style="position:absolute;left:25411;top:2870;width:38278;height:1722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DPJ8cAAADdAAAADwAAAGRycy9kb3ducmV2LnhtbESPQWvCQBCF74X+h2UK3ppNWyoSXUMb&#10;KeilaFoUb0N2moRmZ2N2jfHfu4LgbYb35n1vZulgGtFT52rLCl6iGARxYXXNpYLfn6/nCQjnkTU2&#10;lknBmRyk88eHGSbannhDfe5LEULYJaig8r5NpHRFRQZdZFvioP3ZzqAPa1dK3eEphJtGvsbxWBqs&#10;ORAqbCmrqPjPjyZADuf1OOu3iz7faflpjvvVN66UGj0NH1MQngZ/N9+ulzrUj9/e4fpNGEH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EM8nxwAAAN0AAAAPAAAAAAAA&#10;AAAAAAAAAKECAABkcnMvZG93bnJldi54bWxQSwUGAAAAAAQABAD5AAAAlQMAAAAA&#10;" strokecolor="black [3213]">
                    <v:stroke endarrow="open"/>
                  </v:shape>
                  <v:shape id="Straight Arrow Connector 1036" o:spid="_x0000_s1074" type="#_x0000_t32" style="position:absolute;left:54438;top:17118;width:9247;height:297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JRUMYAAADdAAAADwAAAGRycy9kb3ducmV2LnhtbESPQWvCQBCF7wX/wzKCt7pRIZTUNWhE&#10;0Iu0qVh6G7LTJJidjdk1xn/fLRR6m+G9ed+bZTqYRvTUudqygtk0AkFcWF1zqeD0sXt+AeE8ssbG&#10;Mil4kIN0NXpaYqLtnd+pz30pQgi7BBVU3reJlK6oyKCb2pY4aN+2M+jD2pVSd3gP4aaR8yiKpcGa&#10;A6HClrKKikt+MwFyfbzFWX/e9vmnlhtz+zoc8aDUZDysX0F4Gvy/+e96r0P9aBHD7zdhBL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CUVDGAAAA3QAAAA8AAAAAAAAA&#10;AAAAAAAAoQIAAGRycy9kb3ducmV2LnhtbFBLBQYAAAAABAAEAPkAAACUAwAAAAA=&#10;" strokecolor="black [3213]">
                    <v:stroke endarrow="open"/>
                  </v:shape>
                  <v:shape id="Straight Arrow Connector 15" o:spid="_x0000_s1075" type="#_x0000_t32" style="position:absolute;left:26156;top:20095;width:36676;height:530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bK4MIAAADbAAAADwAAAGRycy9kb3ducmV2LnhtbESPzWrDMBCE74G+g9hCb7HcQEJxI4eQ&#10;ptBbm58H2FobS461MpKauG9fBQK97TKz880uV6PrxYVCtJ4VPBclCOLGa8utguPhffoCIiZkjb1n&#10;UvBLEVb1w2SJlfZX3tFln1qRQzhWqMCkNFRSxsaQw1j4gThrJx8cpryGVuqA1xzuejkry4V0aDkT&#10;DA60MdSc9z8uc9e2m78Fzc32u7NfweDnqUelnh7H9SuIRGP6N9+vP3SuP4fbL3kAW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bK4MIAAADbAAAADwAAAAAAAAAAAAAA&#10;AAChAgAAZHJzL2Rvd25yZXYueG1sUEsFBgAAAAAEAAQA+QAAAJADAAAAAA==&#10;" strokecolor="black [3213]">
                    <v:stroke endarrow="open"/>
                  </v:shape>
                  <v:shape id="Straight Arrow Connector 19" o:spid="_x0000_s1076" type="#_x0000_t32" style="position:absolute;left:53056;top:20095;width:10624;height:560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vA5cIAAADbAAAADwAAAGRycy9kb3ducmV2LnhtbESP0WoCMRBF3wX/IYzQN80qWNrVrIhW&#10;6Ftb6weMm3GTdTNZklS3f98UCn2b4d655856M7hO3ChE61nBfFaAIK69ttwoOH0epk8gYkLW2Hkm&#10;Bd8UYVONR2sstb/zB92OqRE5hGOJCkxKfSllrA05jDPfE2ft4oPDlNfQSB3wnsNdJxdF8SgdWs4E&#10;gz3tDNXX45fL3K1tl/uguX45t/Y9GHy7dKjUw2TYrkAkGtK/+e/6Vef6z/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vA5cIAAADbAAAADwAAAAAAAAAAAAAA&#10;AAChAgAAZHJzL2Rvd25yZXYueG1sUEsFBgAAAAAEAAQA+QAAAJADAAAAAA==&#10;" strokecolor="black [3213]">
                    <v:stroke endarrow="open"/>
                  </v:shape>
                </v:group>
              </v:group>
            </v:group>
          </v:group>
        </w:pict>
      </w:r>
    </w:p>
    <w:p w:rsidR="008731DD" w:rsidRDefault="008731DD" w:rsidP="00F54F8E">
      <w:pPr>
        <w:spacing w:line="360" w:lineRule="auto"/>
        <w:jc w:val="both"/>
        <w:rPr>
          <w:rFonts w:ascii="Times New Roman" w:hAnsi="Times New Roman" w:cs="Times New Roman"/>
          <w:sz w:val="24"/>
          <w:szCs w:val="24"/>
          <w:lang w:val="en-US"/>
        </w:rPr>
      </w:pPr>
    </w:p>
    <w:p w:rsidR="008731DD" w:rsidRDefault="008731DD" w:rsidP="00F54F8E">
      <w:pPr>
        <w:spacing w:line="360" w:lineRule="auto"/>
        <w:jc w:val="both"/>
        <w:rPr>
          <w:rFonts w:ascii="Times New Roman" w:hAnsi="Times New Roman" w:cs="Times New Roman"/>
          <w:sz w:val="24"/>
          <w:szCs w:val="24"/>
          <w:lang w:val="en-US"/>
        </w:rPr>
      </w:pPr>
    </w:p>
    <w:p w:rsidR="008731DD" w:rsidRDefault="008731DD" w:rsidP="00F54F8E">
      <w:pPr>
        <w:spacing w:line="360" w:lineRule="auto"/>
        <w:jc w:val="both"/>
        <w:rPr>
          <w:rFonts w:ascii="Times New Roman" w:hAnsi="Times New Roman" w:cs="Times New Roman"/>
          <w:sz w:val="24"/>
          <w:szCs w:val="24"/>
          <w:lang w:val="en-US"/>
        </w:rPr>
      </w:pPr>
    </w:p>
    <w:p w:rsidR="008731DD" w:rsidRDefault="00B021D9" w:rsidP="00F54F8E">
      <w:pPr>
        <w:spacing w:line="360" w:lineRule="auto"/>
        <w:ind w:left="-993" w:right="-1180"/>
        <w:jc w:val="both"/>
        <w:rPr>
          <w:rFonts w:ascii="Times New Roman" w:hAnsi="Times New Roman" w:cs="Times New Roman"/>
          <w:sz w:val="24"/>
          <w:szCs w:val="24"/>
        </w:rPr>
      </w:pPr>
      <w:r>
        <w:rPr>
          <w:rFonts w:ascii="Times New Roman" w:hAnsi="Times New Roman" w:cs="Times New Roman"/>
          <w:noProof/>
          <w:sz w:val="24"/>
          <w:szCs w:val="24"/>
          <w:lang w:eastAsia="en-GB"/>
        </w:rPr>
        <w:pict>
          <v:shape id="Straight Arrow Connector 131" o:spid="_x0000_s1145" type="#_x0000_t32" style="position:absolute;left:0;text-align:left;margin-left:118.85pt;margin-top:187.25pt;width:75.3pt;height:37.6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" strokecolor="#4579b8 [3044]">
            <v:stroke dashstyle="3 1" endarrow="open"/>
          </v:shape>
        </w:pict>
      </w:r>
    </w:p>
    <w:p w:rsidR="008731DD" w:rsidRDefault="00B021D9" w:rsidP="00F54F8E">
      <w:pPr>
        <w:spacing w:line="360" w:lineRule="auto"/>
        <w:ind w:left="-993" w:right="-1180"/>
        <w:jc w:val="both"/>
        <w:rPr>
          <w:rFonts w:ascii="Times New Roman" w:hAnsi="Times New Roman" w:cs="Times New Roman"/>
          <w:sz w:val="24"/>
          <w:szCs w:val="24"/>
          <w:lang w:val="en-US"/>
        </w:rPr>
      </w:pPr>
      <w:r>
        <w:rPr>
          <w:rFonts w:ascii="Times New Roman" w:hAnsi="Times New Roman" w:cs="Times New Roman"/>
          <w:noProof/>
          <w:sz w:val="24"/>
          <w:szCs w:val="24"/>
          <w:lang w:eastAsia="en-GB"/>
        </w:rPr>
        <w:pict>
          <v:shape id="Straight Arrow Connector 1" o:spid="_x0000_s1144" type="#_x0000_t32" style="position:absolute;left:0;text-align:left;margin-left:163.25pt;margin-top:7.6pt;width:303pt;height:.05pt;flip:x;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" strokecolor="black [3213]">
            <v:stroke endarrow="open"/>
          </v:shape>
        </w:pict>
      </w:r>
      <w:r>
        <w:rPr>
          <w:rFonts w:ascii="Times New Roman" w:hAnsi="Times New Roman" w:cs="Times New Roman"/>
          <w:noProof/>
          <w:sz w:val="24"/>
          <w:szCs w:val="24"/>
          <w:lang w:eastAsia="en-GB"/>
        </w:rPr>
        <w:pict>
          <v:rect id="Rectangle 12" o:spid="_x0000_s1077" style="position:absolute;left:0;text-align:left;margin-left:-71.2pt;margin-top:102.45pt;width:77pt;height:27.5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" fillcolor="white [3212]" strokecolor="white [3212]" strokeweight="2pt">
            <v:textbox>
              <w:txbxContent>
                <w:p w:rsidR="00B021D9" w:rsidRPr="009F08D8" w:rsidRDefault="00B021D9" w:rsidP="008731DD">
                  <w:pPr>
                    <w:pStyle w:val="NormalWeb"/>
                    <w:spacing w:before="0" w:beforeAutospacing="0" w:after="0" w:afterAutospacing="0"/>
                    <w:jc w:val="center"/>
                    <w:rPr>
                      <w:sz w:val="28"/>
                      <w:szCs w:val="28"/>
                    </w:rPr>
                  </w:pPr>
                  <w:r w:rsidRPr="009F08D8">
                    <w:rPr>
                      <w:color w:val="000000" w:themeColor="text1"/>
                      <w:kern w:val="24"/>
                      <w:sz w:val="28"/>
                      <w:szCs w:val="28"/>
                    </w:rPr>
                    <w:t>End User</w:t>
                  </w:r>
                </w:p>
              </w:txbxContent>
            </v:textbox>
          </v:rect>
        </w:pict>
      </w:r>
      <w:r>
        <w:rPr>
          <w:rFonts w:ascii="Times New Roman" w:hAnsi="Times New Roman" w:cs="Times New Roman"/>
          <w:noProof/>
          <w:sz w:val="24"/>
          <w:szCs w:val="24"/>
          <w:lang w:eastAsia="en-GB"/>
        </w:rPr>
        <w:pict>
          <v:rect id="_x0000_s1078" style="position:absolute;left:0;text-align:left;margin-left:444.55pt;margin-top:101.75pt;width:65.3pt;height:28.3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" fillcolor="white [3212]" strokecolor="white [3212]" strokeweight="2pt">
            <v:textbox>
              <w:txbxContent>
                <w:p w:rsidR="00B021D9" w:rsidRPr="009F08D8" w:rsidRDefault="00B021D9" w:rsidP="008731DD">
                  <w:pPr>
                    <w:pStyle w:val="NormalWeb"/>
                    <w:spacing w:before="0" w:beforeAutospacing="0" w:after="0" w:afterAutospacing="0"/>
                    <w:jc w:val="center"/>
                    <w:rPr>
                      <w:sz w:val="28"/>
                      <w:szCs w:val="28"/>
                    </w:rPr>
                  </w:pPr>
                  <w:r w:rsidRPr="009F08D8">
                    <w:rPr>
                      <w:color w:val="000000" w:themeColor="text1"/>
                      <w:kern w:val="24"/>
                      <w:sz w:val="28"/>
                      <w:szCs w:val="28"/>
                    </w:rPr>
                    <w:t>Admin</w:t>
                  </w:r>
                </w:p>
              </w:txbxContent>
            </v:textbox>
          </v:rect>
        </w:pict>
      </w:r>
      <w:r w:rsidR="008731DD" w:rsidRPr="00FE6D5C">
        <w:rPr>
          <w:rFonts w:ascii="Times New Roman" w:hAnsi="Times New Roman" w:cs="Times New Roman"/>
          <w:noProof/>
          <w:sz w:val="24"/>
          <w:szCs w:val="24"/>
          <w:lang w:eastAsia="en-GB"/>
        </w:rPr>
        <w:drawing>
          <wp:inline distT="0" distB="0" distL="0" distR="0">
            <wp:extent cx="382772" cy="786809"/>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543" cy="790449"/>
                    </a:xfrm>
                    <a:prstGeom prst="rect">
                      <a:avLst/>
                    </a:prstGeom>
                    <a:noFill/>
                    <a:ln>
                      <a:noFill/>
                    </a:ln>
                    <a:effectLst/>
                    <a:extLst/>
                  </pic:spPr>
                </pic:pic>
              </a:graphicData>
            </a:graphic>
          </wp:inline>
        </w:drawing>
      </w:r>
      <w:r w:rsidR="008731DD" w:rsidRPr="00FE6D5C">
        <w:rPr>
          <w:rFonts w:ascii="Times New Roman" w:hAnsi="Times New Roman" w:cs="Times New Roman"/>
          <w:noProof/>
          <w:sz w:val="24"/>
          <w:szCs w:val="24"/>
          <w:lang w:eastAsia="en-GB"/>
        </w:rPr>
        <w:drawing>
          <wp:inline distT="0" distB="0" distL="0" distR="0">
            <wp:extent cx="691116" cy="129717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116" cy="1297172"/>
                    </a:xfrm>
                    <a:prstGeom prst="rect">
                      <a:avLst/>
                    </a:prstGeom>
                    <a:noFill/>
                    <a:ln>
                      <a:noFill/>
                    </a:ln>
                    <a:effectLst/>
                    <a:extLst/>
                  </pic:spPr>
                </pic:pic>
              </a:graphicData>
            </a:graphic>
          </wp:inline>
        </w:drawing>
      </w:r>
    </w:p>
    <w:p w:rsidR="008731DD" w:rsidRDefault="008731DD" w:rsidP="00F54F8E">
      <w:pPr>
        <w:spacing w:line="360" w:lineRule="auto"/>
        <w:jc w:val="both"/>
        <w:rPr>
          <w:rFonts w:ascii="Times New Roman" w:hAnsi="Times New Roman" w:cs="Times New Roman"/>
          <w:sz w:val="24"/>
          <w:szCs w:val="24"/>
          <w:lang w:val="en-US"/>
        </w:rPr>
      </w:pPr>
    </w:p>
    <w:p w:rsidR="008731DD" w:rsidRPr="00701F7A" w:rsidRDefault="008731DD" w:rsidP="00F54F8E">
      <w:pPr>
        <w:spacing w:line="360" w:lineRule="auto"/>
        <w:jc w:val="both"/>
        <w:rPr>
          <w:rFonts w:ascii="Times New Roman" w:hAnsi="Times New Roman" w:cs="Times New Roman"/>
          <w:sz w:val="24"/>
          <w:szCs w:val="24"/>
          <w:lang w:val="en-US"/>
        </w:rPr>
      </w:pPr>
    </w:p>
    <w:p w:rsidR="008731DD" w:rsidRDefault="008731DD" w:rsidP="00F54F8E">
      <w:pPr>
        <w:spacing w:line="360" w:lineRule="auto"/>
        <w:jc w:val="both"/>
        <w:rPr>
          <w:noProof/>
          <w:lang w:eastAsia="en-GB"/>
        </w:rPr>
      </w:pPr>
    </w:p>
    <w:p w:rsidR="008731DD" w:rsidRDefault="008731DD" w:rsidP="00F54F8E">
      <w:pPr>
        <w:spacing w:line="360" w:lineRule="auto"/>
        <w:jc w:val="both"/>
        <w:rPr>
          <w:rFonts w:ascii="Times New Roman" w:hAnsi="Times New Roman" w:cs="Times New Roman"/>
          <w:sz w:val="24"/>
          <w:szCs w:val="24"/>
          <w:lang w:val="en-US"/>
        </w:rPr>
      </w:pPr>
    </w:p>
    <w:p w:rsidR="008731DD" w:rsidRPr="00764B27" w:rsidRDefault="008731DD" w:rsidP="009471D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Figure 3.1: Use case diagram</w:t>
      </w:r>
      <w:r>
        <w:rPr>
          <w:rFonts w:ascii="Times New Roman" w:hAnsi="Times New Roman" w:cs="Times New Roman"/>
          <w:sz w:val="24"/>
          <w:szCs w:val="24"/>
          <w:lang w:val="en-US"/>
        </w:rPr>
        <w:br w:type="textWrapping" w:clear="all"/>
      </w:r>
      <w:ins w:id="168" w:author="Asogwa Caroline" w:date="2018-06-26T11:05:00Z">
        <w:r w:rsidR="00A90FCD" w:rsidRPr="00A90FCD">
          <w:rPr>
            <w:rFonts w:ascii="Times New Roman" w:hAnsi="Times New Roman" w:cs="Times New Roman"/>
            <w:color w:val="C00000"/>
            <w:sz w:val="24"/>
            <w:szCs w:val="24"/>
            <w:lang w:val="en-US"/>
            <w:rPrChange w:id="169" w:author="Asogwa Caroline" w:date="2018-06-26T11:05:00Z">
              <w:rPr>
                <w:rFonts w:ascii="Times New Roman" w:hAnsi="Times New Roman" w:cs="Times New Roman"/>
                <w:sz w:val="24"/>
                <w:szCs w:val="24"/>
                <w:lang w:val="en-US"/>
              </w:rPr>
            </w:rPrChange>
          </w:rPr>
          <w:t xml:space="preserve">Make the lines to align with the actors </w:t>
        </w:r>
        <w:proofErr w:type="spellStart"/>
        <w:r w:rsidR="00A90FCD" w:rsidRPr="00A90FCD">
          <w:rPr>
            <w:rFonts w:ascii="Times New Roman" w:hAnsi="Times New Roman" w:cs="Times New Roman"/>
            <w:color w:val="C00000"/>
            <w:sz w:val="24"/>
            <w:szCs w:val="24"/>
            <w:lang w:val="en-US"/>
            <w:rPrChange w:id="170" w:author="Asogwa Caroline" w:date="2018-06-26T11:05:00Z">
              <w:rPr>
                <w:rFonts w:ascii="Times New Roman" w:hAnsi="Times New Roman" w:cs="Times New Roman"/>
                <w:sz w:val="24"/>
                <w:szCs w:val="24"/>
                <w:lang w:val="en-US"/>
              </w:rPr>
            </w:rPrChange>
          </w:rPr>
          <w:t>eg</w:t>
        </w:r>
        <w:proofErr w:type="spellEnd"/>
        <w:r w:rsidR="00A90FCD" w:rsidRPr="00A90FCD">
          <w:rPr>
            <w:rFonts w:ascii="Times New Roman" w:hAnsi="Times New Roman" w:cs="Times New Roman"/>
            <w:color w:val="C00000"/>
            <w:sz w:val="24"/>
            <w:szCs w:val="24"/>
            <w:lang w:val="en-US"/>
            <w:rPrChange w:id="171" w:author="Asogwa Caroline" w:date="2018-06-26T11:05:00Z">
              <w:rPr>
                <w:rFonts w:ascii="Times New Roman" w:hAnsi="Times New Roman" w:cs="Times New Roman"/>
                <w:sz w:val="24"/>
                <w:szCs w:val="24"/>
                <w:lang w:val="en-US"/>
              </w:rPr>
            </w:rPrChange>
          </w:rPr>
          <w:t xml:space="preserve"> admin</w:t>
        </w:r>
      </w:ins>
    </w:p>
    <w:p w:rsidR="008731DD" w:rsidRDefault="008731DD" w:rsidP="00F54F8E">
      <w:pPr>
        <w:spacing w:line="360" w:lineRule="auto"/>
        <w:jc w:val="both"/>
        <w:rPr>
          <w:rFonts w:ascii="Times New Roman" w:hAnsi="Times New Roman" w:cs="Times New Roman"/>
          <w:sz w:val="28"/>
          <w:szCs w:val="28"/>
          <w:lang w:val="en-US"/>
        </w:rPr>
      </w:pPr>
      <w:r w:rsidRPr="001F4E22">
        <w:rPr>
          <w:rFonts w:ascii="Times New Roman" w:hAnsi="Times New Roman" w:cs="Times New Roman"/>
          <w:sz w:val="28"/>
          <w:szCs w:val="28"/>
          <w:lang w:val="en-US"/>
        </w:rPr>
        <w:lastRenderedPageBreak/>
        <w:t>Class Diagram</w:t>
      </w:r>
    </w:p>
    <w:p w:rsidR="008731DD" w:rsidRDefault="008731DD" w:rsidP="00F54F8E">
      <w:pPr>
        <w:spacing w:line="360" w:lineRule="auto"/>
        <w:jc w:val="both"/>
        <w:rPr>
          <w:rFonts w:ascii="Times New Roman" w:hAnsi="Times New Roman"/>
          <w:sz w:val="24"/>
          <w:szCs w:val="24"/>
          <w:lang w:val="en-US"/>
        </w:rPr>
      </w:pPr>
      <w:r w:rsidRPr="004336C4">
        <w:rPr>
          <w:rFonts w:ascii="Times New Roman" w:hAnsi="Times New Roman"/>
          <w:sz w:val="24"/>
          <w:szCs w:val="24"/>
          <w:lang w:val="en-US"/>
        </w:rPr>
        <w:t>The class diagram is a static diagram. It represents the static vies of the device. Class diagram is not most effective used for visualizing, describing and documenting distinct factors of a device but additionally for constructing executable code of the software program application. Class diagram describes the attributes and operations of a class and additionally the limitations imposed on the gadget. The class diagrams are extensively used in the modeling of object-orientated structures because they are the most effective UML diagrams, which may be mapped at once with object-orientated languages.</w:t>
      </w:r>
    </w:p>
    <w:p w:rsidR="008731DD" w:rsidRDefault="008731DD" w:rsidP="00F54F8E">
      <w:pPr>
        <w:spacing w:line="360" w:lineRule="auto"/>
        <w:jc w:val="both"/>
        <w:rPr>
          <w:rFonts w:ascii="Times New Roman" w:hAnsi="Times New Roman" w:cs="Times New Roman"/>
          <w:sz w:val="24"/>
          <w:szCs w:val="24"/>
          <w:lang w:eastAsia="en-GB"/>
        </w:rPr>
      </w:pPr>
      <w:r w:rsidRPr="00BB2FBC">
        <w:rPr>
          <w:rFonts w:ascii="Times New Roman" w:hAnsi="Times New Roman" w:cs="Times New Roman"/>
          <w:sz w:val="24"/>
          <w:szCs w:val="24"/>
          <w:lang w:eastAsia="en-GB"/>
        </w:rPr>
        <w:t>Class diagram shows a collection of classes, interfaces, associations, collaborations, and constraints.</w:t>
      </w:r>
    </w:p>
    <w:p w:rsidR="008731DD" w:rsidRDefault="008731DD" w:rsidP="00F54F8E">
      <w:pPr>
        <w:jc w:val="both"/>
        <w:rPr>
          <w:rFonts w:ascii="Times New Roman" w:hAnsi="Times New Roman" w:cs="Times New Roman"/>
          <w:sz w:val="24"/>
          <w:szCs w:val="24"/>
          <w:lang w:eastAsia="en-GB"/>
        </w:rPr>
      </w:pPr>
      <w:r>
        <w:rPr>
          <w:rFonts w:ascii="Times New Roman" w:hAnsi="Times New Roman" w:cs="Times New Roman"/>
          <w:sz w:val="24"/>
          <w:szCs w:val="24"/>
          <w:lang w:eastAsia="en-GB"/>
        </w:rPr>
        <w:br w:type="page"/>
      </w:r>
    </w:p>
    <w:p w:rsidR="008731DD" w:rsidRDefault="00A175BF" w:rsidP="00F54F8E">
      <w:pPr>
        <w:spacing w:line="360" w:lineRule="auto"/>
        <w:jc w:val="both"/>
        <w:rPr>
          <w:rFonts w:ascii="Times New Roman" w:hAnsi="Times New Roman" w:cs="Times New Roman"/>
          <w:sz w:val="24"/>
          <w:szCs w:val="24"/>
          <w:lang w:val="en-US"/>
        </w:rPr>
      </w:pPr>
      <w:r>
        <w:rPr>
          <w:noProof/>
          <w:lang w:eastAsia="en-GB"/>
        </w:rPr>
        <w:lastRenderedPageBreak/>
        <w:drawing>
          <wp:inline distT="0" distB="0" distL="0" distR="0">
            <wp:extent cx="5734050" cy="4924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922244"/>
                    </a:xfrm>
                    <a:prstGeom prst="rect">
                      <a:avLst/>
                    </a:prstGeom>
                  </pic:spPr>
                </pic:pic>
              </a:graphicData>
            </a:graphic>
          </wp:inline>
        </w:drawing>
      </w:r>
    </w:p>
    <w:p w:rsidR="008731DD" w:rsidRDefault="008731DD" w:rsidP="00F54F8E">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Figure 3.2: Class diagram</w:t>
      </w:r>
    </w:p>
    <w:p w:rsidR="008731DD" w:rsidRPr="00BB2FBC" w:rsidRDefault="008731DD" w:rsidP="00F54F8E">
      <w:pPr>
        <w:tabs>
          <w:tab w:val="left" w:pos="3868"/>
        </w:tabs>
        <w:jc w:val="both"/>
        <w:rPr>
          <w:rFonts w:ascii="Times New Roman" w:hAnsi="Times New Roman" w:cs="Times New Roman"/>
          <w:sz w:val="24"/>
          <w:szCs w:val="24"/>
          <w:lang w:val="en-US"/>
        </w:rPr>
      </w:pPr>
      <w:r w:rsidRPr="00940013">
        <w:rPr>
          <w:rFonts w:ascii="Times New Roman" w:hAnsi="Times New Roman" w:cs="Times New Roman"/>
          <w:sz w:val="24"/>
          <w:szCs w:val="24"/>
          <w:lang w:val="en-US"/>
        </w:rPr>
        <w:br w:type="page"/>
      </w: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3.3 </w:t>
      </w:r>
      <w:r>
        <w:rPr>
          <w:rFonts w:ascii="Times New Roman" w:hAnsi="Times New Roman" w:cs="Times New Roman"/>
          <w:b/>
          <w:sz w:val="28"/>
          <w:szCs w:val="28"/>
          <w:lang w:val="en-US"/>
        </w:rPr>
        <w:tab/>
        <w:t>Design of the Proposed System</w:t>
      </w:r>
    </w:p>
    <w:p w:rsidR="008731DD" w:rsidRDefault="008731DD" w:rsidP="00F54F8E">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proposed system is a web-based system that will authenticate the user with the information supplied. Before sending message and scheduling of message, it makes sure that senders and recipient’s details are collect before sending the message and attachment file. It enhances appropriate delivery of email to members of the organization at a specified time. The following are used in the design and implementation of the proposed system: Input design, output design, database design, algorithm design etc.</w:t>
      </w: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3.3.1 </w:t>
      </w:r>
      <w:r>
        <w:rPr>
          <w:rFonts w:ascii="Times New Roman" w:hAnsi="Times New Roman" w:cs="Times New Roman"/>
          <w:b/>
          <w:sz w:val="28"/>
          <w:szCs w:val="28"/>
          <w:lang w:val="en-US"/>
        </w:rPr>
        <w:tab/>
        <w:t>Input Design</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input design is the connection between the system and the user. It comprises the developing specification and procedures for data preparation. The input design describe the necessary information the user are required to enter into the system Graphic User Interface (GUI), before establishing connection with the network tier. </w:t>
      </w:r>
    </w:p>
    <w:p w:rsidR="008731DD" w:rsidRDefault="008731DD" w:rsidP="00F54F8E">
      <w:pPr>
        <w:spacing w:line="360" w:lineRule="auto"/>
        <w:jc w:val="both"/>
        <w:rPr>
          <w:rFonts w:ascii="Times New Roman" w:hAnsi="Times New Roman" w:cs="Times New Roman"/>
          <w:sz w:val="24"/>
          <w:szCs w:val="24"/>
          <w:lang w:val="en-US"/>
        </w:rPr>
      </w:pPr>
      <w:r>
        <w:rPr>
          <w:noProof/>
          <w:lang w:eastAsia="en-GB"/>
        </w:rPr>
        <w:drawing>
          <wp:inline distT="0" distB="0" distL="0" distR="0">
            <wp:extent cx="5507665" cy="2860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75" cy="2863954"/>
                    </a:xfrm>
                    <a:prstGeom prst="rect">
                      <a:avLst/>
                    </a:prstGeom>
                  </pic:spPr>
                </pic:pic>
              </a:graphicData>
            </a:graphic>
          </wp:inline>
        </w:drawing>
      </w:r>
    </w:p>
    <w:p w:rsidR="008731DD" w:rsidRPr="001B457B"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Figure 3.3: login form</w:t>
      </w:r>
    </w:p>
    <w:p w:rsidR="008731DD" w:rsidRDefault="008731DD" w:rsidP="00F54F8E">
      <w:pPr>
        <w:spacing w:line="360" w:lineRule="auto"/>
        <w:jc w:val="both"/>
        <w:rPr>
          <w:rFonts w:ascii="Times New Roman" w:hAnsi="Times New Roman" w:cs="Times New Roman"/>
          <w:sz w:val="24"/>
          <w:szCs w:val="24"/>
          <w:lang w:val="en-US"/>
        </w:rPr>
      </w:pPr>
      <w:r>
        <w:rPr>
          <w:noProof/>
          <w:lang w:eastAsia="en-GB"/>
        </w:rPr>
        <w:lastRenderedPageBreak/>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5603240" cy="3615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03240" cy="3615055"/>
                    </a:xfrm>
                    <a:prstGeom prst="rect">
                      <a:avLst/>
                    </a:prstGeom>
                  </pic:spPr>
                </pic:pic>
              </a:graphicData>
            </a:graphic>
          </wp:anchor>
        </w:drawing>
      </w:r>
      <w:r>
        <w:rPr>
          <w:rFonts w:ascii="Times New Roman" w:hAnsi="Times New Roman" w:cs="Times New Roman"/>
          <w:sz w:val="24"/>
          <w:szCs w:val="24"/>
          <w:lang w:val="en-US"/>
        </w:rPr>
        <w:tab/>
        <w:t>Figure 3.4: Compose mail form</w:t>
      </w:r>
      <w:r>
        <w:rPr>
          <w:rFonts w:ascii="Times New Roman" w:hAnsi="Times New Roman" w:cs="Times New Roman"/>
          <w:sz w:val="24"/>
          <w:szCs w:val="24"/>
          <w:lang w:val="en-US"/>
        </w:rPr>
        <w:br w:type="textWrapping" w:clear="all"/>
      </w:r>
    </w:p>
    <w:p w:rsidR="008731DD" w:rsidRDefault="008731DD" w:rsidP="00F54F8E">
      <w:pPr>
        <w:spacing w:line="360" w:lineRule="auto"/>
        <w:jc w:val="both"/>
        <w:rPr>
          <w:rFonts w:ascii="Times New Roman" w:hAnsi="Times New Roman" w:cs="Times New Roman"/>
          <w:sz w:val="24"/>
          <w:szCs w:val="24"/>
          <w:lang w:val="en-US"/>
        </w:rPr>
      </w:pPr>
      <w:r>
        <w:rPr>
          <w:noProof/>
          <w:lang w:eastAsia="en-GB"/>
        </w:rPr>
        <w:drawing>
          <wp:inline distT="0" distB="0" distL="0" distR="0">
            <wp:extent cx="5464858" cy="410416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67350" cy="4106040"/>
                    </a:xfrm>
                    <a:prstGeom prst="rect">
                      <a:avLst/>
                    </a:prstGeom>
                  </pic:spPr>
                </pic:pic>
              </a:graphicData>
            </a:graphic>
          </wp:inline>
        </w:drawing>
      </w:r>
    </w:p>
    <w:p w:rsidR="008731DD" w:rsidRPr="00940013"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Figure 3.5: Users registration form</w:t>
      </w:r>
    </w:p>
    <w:p w:rsidR="008731DD" w:rsidRDefault="008731DD" w:rsidP="00F54F8E">
      <w:pPr>
        <w:spacing w:line="360" w:lineRule="auto"/>
        <w:jc w:val="both"/>
        <w:rPr>
          <w:rFonts w:ascii="Times New Roman" w:hAnsi="Times New Roman" w:cs="Times New Roman"/>
          <w:sz w:val="24"/>
          <w:szCs w:val="24"/>
          <w:lang w:val="en-US"/>
        </w:rPr>
      </w:pPr>
      <w:r>
        <w:rPr>
          <w:noProof/>
          <w:lang w:eastAsia="en-GB"/>
        </w:rPr>
        <w:lastRenderedPageBreak/>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5514975" cy="4316730"/>
            <wp:effectExtent l="0" t="0" r="952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14975" cy="4316730"/>
                    </a:xfrm>
                    <a:prstGeom prst="rect">
                      <a:avLst/>
                    </a:prstGeom>
                  </pic:spPr>
                </pic:pic>
              </a:graphicData>
            </a:graphic>
          </wp:anchor>
        </w:drawing>
      </w:r>
      <w:r>
        <w:rPr>
          <w:rFonts w:ascii="Times New Roman" w:hAnsi="Times New Roman" w:cs="Times New Roman"/>
          <w:sz w:val="24"/>
          <w:szCs w:val="24"/>
          <w:lang w:val="en-US"/>
        </w:rPr>
        <w:tab/>
        <w:t>Figure 3.6: Schedule mail form</w:t>
      </w:r>
      <w:r>
        <w:rPr>
          <w:rFonts w:ascii="Times New Roman" w:hAnsi="Times New Roman" w:cs="Times New Roman"/>
          <w:sz w:val="24"/>
          <w:szCs w:val="24"/>
          <w:lang w:val="en-US"/>
        </w:rPr>
        <w:br w:type="textWrapping" w:clear="all"/>
      </w:r>
    </w:p>
    <w:p w:rsidR="008731DD" w:rsidRPr="00461680" w:rsidRDefault="008731DD" w:rsidP="00F54F8E">
      <w:pPr>
        <w:spacing w:line="360" w:lineRule="auto"/>
        <w:jc w:val="both"/>
        <w:rPr>
          <w:rFonts w:ascii="Times New Roman" w:hAnsi="Times New Roman" w:cs="Times New Roman"/>
          <w:sz w:val="24"/>
          <w:szCs w:val="24"/>
          <w:lang w:val="en-US"/>
        </w:rPr>
      </w:pP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3.3.2</w:t>
      </w:r>
      <w:r>
        <w:rPr>
          <w:rFonts w:ascii="Times New Roman" w:hAnsi="Times New Roman" w:cs="Times New Roman"/>
          <w:b/>
          <w:sz w:val="28"/>
          <w:szCs w:val="28"/>
          <w:lang w:val="en-US"/>
        </w:rPr>
        <w:tab/>
        <w:t>Output Design</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The results of processing are communicated to the users and to other system through output. A quality output is one, which meets the requirements of the end user and presents the information clearly. The output of this system is a response message that may take any of the form:</w:t>
      </w:r>
    </w:p>
    <w:p w:rsidR="008731DD" w:rsidRDefault="008731DD" w:rsidP="00F54F8E">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Success response.</w:t>
      </w:r>
    </w:p>
    <w:p w:rsidR="008731DD" w:rsidRDefault="008731DD" w:rsidP="00F54F8E">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Failure response due to:</w:t>
      </w:r>
    </w:p>
    <w:p w:rsidR="008731DD" w:rsidRDefault="008731DD" w:rsidP="00F54F8E">
      <w:pPr>
        <w:pStyle w:val="ListParagraph"/>
        <w:numPr>
          <w:ilvl w:val="1"/>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Internet unavailability</w:t>
      </w:r>
    </w:p>
    <w:p w:rsidR="008731DD" w:rsidRDefault="008731DD" w:rsidP="00F54F8E">
      <w:pPr>
        <w:pStyle w:val="ListParagraph"/>
        <w:numPr>
          <w:ilvl w:val="1"/>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entering email address and password that does not exist in the database</w:t>
      </w:r>
    </w:p>
    <w:p w:rsidR="008731DD" w:rsidRPr="009C6E69" w:rsidRDefault="008731DD" w:rsidP="00F54F8E">
      <w:pPr>
        <w:pStyle w:val="ListParagraph"/>
        <w:numPr>
          <w:ilvl w:val="1"/>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Invalid recipient email address</w:t>
      </w:r>
    </w:p>
    <w:p w:rsidR="008731DD" w:rsidRDefault="008731DD" w:rsidP="00F54F8E">
      <w:pPr>
        <w:spacing w:line="360" w:lineRule="auto"/>
        <w:jc w:val="both"/>
        <w:rPr>
          <w:rFonts w:ascii="Times New Roman" w:hAnsi="Times New Roman" w:cs="Times New Roman"/>
          <w:b/>
          <w:sz w:val="28"/>
          <w:szCs w:val="28"/>
          <w:lang w:val="en-US"/>
        </w:rPr>
      </w:pPr>
    </w:p>
    <w:p w:rsidR="008731DD" w:rsidRDefault="008731DD" w:rsidP="00F54F8E">
      <w:pPr>
        <w:spacing w:line="360" w:lineRule="auto"/>
        <w:jc w:val="both"/>
        <w:rPr>
          <w:rFonts w:ascii="Times New Roman" w:hAnsi="Times New Roman" w:cs="Times New Roman"/>
          <w:b/>
          <w:sz w:val="28"/>
          <w:szCs w:val="28"/>
          <w:lang w:val="en-US"/>
        </w:rPr>
      </w:pP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3.3.3</w:t>
      </w:r>
      <w:r>
        <w:rPr>
          <w:rFonts w:ascii="Times New Roman" w:hAnsi="Times New Roman" w:cs="Times New Roman"/>
          <w:b/>
          <w:sz w:val="28"/>
          <w:szCs w:val="28"/>
          <w:lang w:val="en-US"/>
        </w:rPr>
        <w:tab/>
        <w:t>Database Design</w:t>
      </w:r>
    </w:p>
    <w:p w:rsidR="008731DD" w:rsidRDefault="008731DD" w:rsidP="00F54F8E">
      <w:pPr>
        <w:spacing w:line="480" w:lineRule="auto"/>
        <w:ind w:firstLine="720"/>
        <w:jc w:val="both"/>
        <w:rPr>
          <w:rFonts w:ascii="Times New Roman" w:hAnsi="Times New Roman"/>
          <w:sz w:val="28"/>
          <w:szCs w:val="28"/>
        </w:rPr>
      </w:pPr>
      <w:r w:rsidRPr="008952C1">
        <w:rPr>
          <w:rFonts w:ascii="Times New Roman" w:hAnsi="Times New Roman"/>
          <w:sz w:val="28"/>
          <w:szCs w:val="28"/>
        </w:rPr>
        <w:t xml:space="preserve">In any good database design, effort should be made to remove completely or at best reduce redundancy. </w:t>
      </w:r>
      <w:r>
        <w:rPr>
          <w:rFonts w:ascii="Times New Roman" w:hAnsi="Times New Roman"/>
          <w:sz w:val="28"/>
          <w:szCs w:val="28"/>
        </w:rPr>
        <w:t xml:space="preserve">The database used in this project is MySQL </w:t>
      </w:r>
      <w:r w:rsidRPr="008952C1">
        <w:rPr>
          <w:rFonts w:ascii="Times New Roman" w:hAnsi="Times New Roman"/>
          <w:sz w:val="28"/>
          <w:szCs w:val="28"/>
        </w:rPr>
        <w:t>whic</w:t>
      </w:r>
      <w:r>
        <w:rPr>
          <w:rFonts w:ascii="Times New Roman" w:hAnsi="Times New Roman"/>
          <w:sz w:val="28"/>
          <w:szCs w:val="28"/>
        </w:rPr>
        <w:t>h is a relational database that</w:t>
      </w:r>
      <w:r w:rsidRPr="008952C1">
        <w:rPr>
          <w:rFonts w:ascii="Times New Roman" w:hAnsi="Times New Roman"/>
          <w:sz w:val="28"/>
          <w:szCs w:val="28"/>
        </w:rPr>
        <w:t xml:space="preserve"> uses tables to store information about the various entities in the system. </w:t>
      </w:r>
      <w:r>
        <w:rPr>
          <w:rFonts w:ascii="Times New Roman" w:hAnsi="Times New Roman"/>
          <w:sz w:val="28"/>
          <w:szCs w:val="28"/>
        </w:rPr>
        <w:t>The tables used for the system include the following:</w:t>
      </w:r>
    </w:p>
    <w:p w:rsidR="008731DD" w:rsidRDefault="008731DD" w:rsidP="00F54F8E">
      <w:pPr>
        <w:spacing w:line="360" w:lineRule="auto"/>
        <w:jc w:val="both"/>
        <w:rPr>
          <w:rFonts w:ascii="Times New Roman" w:hAnsi="Times New Roman" w:cs="Times New Roman"/>
          <w:b/>
          <w:sz w:val="28"/>
          <w:szCs w:val="28"/>
          <w:lang w:val="en-US"/>
        </w:rPr>
      </w:pPr>
    </w:p>
    <w:p w:rsidR="008731DD" w:rsidRPr="003A1567" w:rsidRDefault="008731DD" w:rsidP="00F54F8E">
      <w:pPr>
        <w:spacing w:line="360" w:lineRule="auto"/>
        <w:jc w:val="both"/>
        <w:rPr>
          <w:rFonts w:ascii="Times New Roman" w:hAnsi="Times New Roman" w:cs="Times New Roman"/>
          <w:b/>
          <w:sz w:val="24"/>
          <w:szCs w:val="24"/>
          <w:lang w:val="en-US"/>
        </w:rPr>
      </w:pPr>
      <w:r w:rsidRPr="003A1567">
        <w:rPr>
          <w:rFonts w:ascii="Times New Roman" w:hAnsi="Times New Roman" w:cs="Times New Roman"/>
          <w:b/>
          <w:sz w:val="24"/>
          <w:szCs w:val="24"/>
          <w:lang w:val="en-US"/>
        </w:rPr>
        <w:t xml:space="preserve">Table 1: </w:t>
      </w:r>
      <w:r>
        <w:rPr>
          <w:rFonts w:ascii="Times New Roman" w:hAnsi="Times New Roman" w:cs="Times New Roman"/>
          <w:b/>
          <w:sz w:val="24"/>
          <w:szCs w:val="24"/>
          <w:lang w:val="en-US"/>
        </w:rPr>
        <w:t>Users</w:t>
      </w:r>
    </w:p>
    <w:tbl>
      <w:tblPr>
        <w:tblStyle w:val="TableGrid"/>
        <w:tblW w:w="9242" w:type="dxa"/>
        <w:tblLook w:val="04A0" w:firstRow="1" w:lastRow="0" w:firstColumn="1" w:lastColumn="0" w:noHBand="0" w:noVBand="1"/>
      </w:tblPr>
      <w:tblGrid>
        <w:gridCol w:w="1856"/>
        <w:gridCol w:w="1435"/>
        <w:gridCol w:w="1368"/>
        <w:gridCol w:w="1371"/>
        <w:gridCol w:w="1436"/>
        <w:gridCol w:w="1776"/>
      </w:tblGrid>
      <w:tr w:rsidR="008731DD" w:rsidTr="00D65253">
        <w:tc>
          <w:tcPr>
            <w:tcW w:w="1550"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Field</w:t>
            </w:r>
          </w:p>
        </w:tc>
        <w:tc>
          <w:tcPr>
            <w:tcW w:w="1493"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type</w:t>
            </w:r>
          </w:p>
        </w:tc>
        <w:tc>
          <w:tcPr>
            <w:tcW w:w="146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Size</w:t>
            </w:r>
          </w:p>
        </w:tc>
        <w:tc>
          <w:tcPr>
            <w:tcW w:w="1465"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Null </w:t>
            </w:r>
          </w:p>
        </w:tc>
        <w:tc>
          <w:tcPr>
            <w:tcW w:w="149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Action</w:t>
            </w:r>
          </w:p>
        </w:tc>
        <w:tc>
          <w:tcPr>
            <w:tcW w:w="177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Extra</w:t>
            </w:r>
          </w:p>
        </w:tc>
      </w:tr>
      <w:tr w:rsidR="008731DD" w:rsidTr="00D65253">
        <w:tc>
          <w:tcPr>
            <w:tcW w:w="1550"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49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6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5"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tc>
        <w:tc>
          <w:tcPr>
            <w:tcW w:w="177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Auto_increment</w:t>
            </w:r>
            <w:proofErr w:type="spellEnd"/>
          </w:p>
        </w:tc>
      </w:tr>
      <w:tr w:rsidR="008731DD" w:rsidTr="00D65253">
        <w:tc>
          <w:tcPr>
            <w:tcW w:w="1550"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First_name</w:t>
            </w:r>
            <w:proofErr w:type="spellEnd"/>
          </w:p>
        </w:tc>
        <w:tc>
          <w:tcPr>
            <w:tcW w:w="149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65"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550"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Middle_name</w:t>
            </w:r>
            <w:proofErr w:type="spellEnd"/>
          </w:p>
        </w:tc>
        <w:tc>
          <w:tcPr>
            <w:tcW w:w="149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65"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550"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Surname</w:t>
            </w:r>
          </w:p>
        </w:tc>
        <w:tc>
          <w:tcPr>
            <w:tcW w:w="149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65"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550"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Category</w:t>
            </w:r>
          </w:p>
        </w:tc>
        <w:tc>
          <w:tcPr>
            <w:tcW w:w="149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550"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Date_of_birth</w:t>
            </w:r>
            <w:proofErr w:type="spellEnd"/>
          </w:p>
        </w:tc>
        <w:tc>
          <w:tcPr>
            <w:tcW w:w="1493"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464" w:type="dxa"/>
          </w:tcPr>
          <w:p w:rsidR="008731DD" w:rsidRDefault="008731DD" w:rsidP="00F54F8E">
            <w:pPr>
              <w:spacing w:line="360" w:lineRule="auto"/>
              <w:jc w:val="both"/>
              <w:rPr>
                <w:rFonts w:ascii="Times New Roman" w:hAnsi="Times New Roman" w:cs="Times New Roman"/>
                <w:sz w:val="24"/>
                <w:szCs w:val="24"/>
                <w:lang w:val="en-US"/>
              </w:rPr>
            </w:pPr>
          </w:p>
        </w:tc>
        <w:tc>
          <w:tcPr>
            <w:tcW w:w="1465"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550"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149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65"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550"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Phone</w:t>
            </w:r>
          </w:p>
        </w:tc>
        <w:tc>
          <w:tcPr>
            <w:tcW w:w="149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65"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550"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493"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464" w:type="dxa"/>
          </w:tcPr>
          <w:p w:rsidR="008731DD" w:rsidRDefault="008731DD" w:rsidP="00F54F8E">
            <w:pPr>
              <w:spacing w:line="360" w:lineRule="auto"/>
              <w:jc w:val="both"/>
              <w:rPr>
                <w:rFonts w:ascii="Times New Roman" w:hAnsi="Times New Roman" w:cs="Times New Roman"/>
                <w:sz w:val="24"/>
                <w:szCs w:val="24"/>
                <w:lang w:val="en-US"/>
              </w:rPr>
            </w:pPr>
          </w:p>
        </w:tc>
        <w:tc>
          <w:tcPr>
            <w:tcW w:w="1465"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9976BB" w:rsidTr="00D65253">
        <w:tc>
          <w:tcPr>
            <w:tcW w:w="1550" w:type="dxa"/>
          </w:tcPr>
          <w:p w:rsidR="009976BB" w:rsidRDefault="009976BB"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Secrete_question</w:t>
            </w:r>
            <w:proofErr w:type="spellEnd"/>
          </w:p>
        </w:tc>
        <w:tc>
          <w:tcPr>
            <w:tcW w:w="1493" w:type="dxa"/>
          </w:tcPr>
          <w:p w:rsidR="009976BB" w:rsidRDefault="009976BB"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9976BB" w:rsidRDefault="009976BB"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65" w:type="dxa"/>
          </w:tcPr>
          <w:p w:rsidR="009976BB" w:rsidRDefault="009976BB"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9976BB" w:rsidRDefault="009976BB" w:rsidP="00F54F8E">
            <w:pPr>
              <w:spacing w:line="360" w:lineRule="auto"/>
              <w:jc w:val="both"/>
              <w:rPr>
                <w:rFonts w:ascii="Times New Roman" w:hAnsi="Times New Roman" w:cs="Times New Roman"/>
                <w:sz w:val="24"/>
                <w:szCs w:val="24"/>
                <w:lang w:val="en-US"/>
              </w:rPr>
            </w:pPr>
          </w:p>
        </w:tc>
        <w:tc>
          <w:tcPr>
            <w:tcW w:w="1776" w:type="dxa"/>
          </w:tcPr>
          <w:p w:rsidR="009976BB" w:rsidRDefault="009976BB" w:rsidP="00F54F8E">
            <w:pPr>
              <w:spacing w:line="360" w:lineRule="auto"/>
              <w:jc w:val="both"/>
              <w:rPr>
                <w:rFonts w:ascii="Times New Roman" w:hAnsi="Times New Roman" w:cs="Times New Roman"/>
                <w:sz w:val="24"/>
                <w:szCs w:val="24"/>
                <w:lang w:val="en-US"/>
              </w:rPr>
            </w:pPr>
          </w:p>
        </w:tc>
      </w:tr>
    </w:tbl>
    <w:p w:rsidR="008731DD" w:rsidRDefault="008731DD" w:rsidP="00F54F8E">
      <w:pPr>
        <w:spacing w:line="360" w:lineRule="auto"/>
        <w:jc w:val="both"/>
        <w:rPr>
          <w:rFonts w:ascii="Times New Roman" w:hAnsi="Times New Roman" w:cs="Times New Roman"/>
          <w:sz w:val="24"/>
          <w:szCs w:val="24"/>
          <w:lang w:val="en-US"/>
        </w:rPr>
      </w:pPr>
    </w:p>
    <w:p w:rsidR="008731DD" w:rsidRDefault="008731DD" w:rsidP="00F54F8E">
      <w:pPr>
        <w:spacing w:line="360" w:lineRule="auto"/>
        <w:jc w:val="both"/>
        <w:rPr>
          <w:rFonts w:ascii="Times New Roman" w:hAnsi="Times New Roman" w:cs="Times New Roman"/>
          <w:b/>
          <w:sz w:val="24"/>
          <w:szCs w:val="24"/>
          <w:lang w:val="en-US"/>
        </w:rPr>
      </w:pPr>
    </w:p>
    <w:p w:rsidR="008731DD" w:rsidRDefault="008731DD" w:rsidP="00F54F8E">
      <w:pPr>
        <w:spacing w:line="360" w:lineRule="auto"/>
        <w:jc w:val="both"/>
        <w:rPr>
          <w:rFonts w:ascii="Times New Roman" w:hAnsi="Times New Roman" w:cs="Times New Roman"/>
          <w:b/>
          <w:sz w:val="24"/>
          <w:szCs w:val="24"/>
          <w:lang w:val="en-US"/>
        </w:rPr>
      </w:pPr>
    </w:p>
    <w:p w:rsidR="008731DD" w:rsidRDefault="008731DD" w:rsidP="00F54F8E">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Table 2</w:t>
      </w:r>
      <w:r w:rsidRPr="003A1567">
        <w:rPr>
          <w:rFonts w:ascii="Times New Roman" w:hAnsi="Times New Roman" w:cs="Times New Roman"/>
          <w:b/>
          <w:sz w:val="24"/>
          <w:szCs w:val="24"/>
          <w:lang w:val="en-US"/>
        </w:rPr>
        <w:t xml:space="preserve">: </w:t>
      </w:r>
      <w:r>
        <w:rPr>
          <w:rFonts w:ascii="Times New Roman" w:hAnsi="Times New Roman" w:cs="Times New Roman"/>
          <w:b/>
          <w:sz w:val="24"/>
          <w:szCs w:val="24"/>
          <w:lang w:val="en-US"/>
        </w:rPr>
        <w:t>messages</w:t>
      </w:r>
    </w:p>
    <w:tbl>
      <w:tblPr>
        <w:tblStyle w:val="TableGrid"/>
        <w:tblW w:w="9242" w:type="dxa"/>
        <w:tblLook w:val="04A0" w:firstRow="1" w:lastRow="0" w:firstColumn="1" w:lastColumn="0" w:noHBand="0" w:noVBand="1"/>
      </w:tblPr>
      <w:tblGrid>
        <w:gridCol w:w="1883"/>
        <w:gridCol w:w="1430"/>
        <w:gridCol w:w="1360"/>
        <w:gridCol w:w="1362"/>
        <w:gridCol w:w="1431"/>
        <w:gridCol w:w="1776"/>
      </w:tblGrid>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Field</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type</w:t>
            </w:r>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Size</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Null </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Action</w:t>
            </w:r>
          </w:p>
        </w:tc>
        <w:tc>
          <w:tcPr>
            <w:tcW w:w="177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Extra</w:t>
            </w: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Id</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tc>
        <w:tc>
          <w:tcPr>
            <w:tcW w:w="177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Auto_increment</w:t>
            </w:r>
            <w:proofErr w:type="spellEnd"/>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Sender_email</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reciever_email</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message</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431" w:type="dxa"/>
          </w:tcPr>
          <w:p w:rsidR="008731DD" w:rsidRDefault="008731DD" w:rsidP="00F54F8E">
            <w:pPr>
              <w:spacing w:line="360" w:lineRule="auto"/>
              <w:jc w:val="both"/>
              <w:rPr>
                <w:rFonts w:ascii="Times New Roman" w:hAnsi="Times New Roman" w:cs="Times New Roman"/>
                <w:sz w:val="24"/>
                <w:szCs w:val="24"/>
                <w:lang w:val="en-US"/>
              </w:rPr>
            </w:pP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File_name</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Date_sent</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431" w:type="dxa"/>
          </w:tcPr>
          <w:p w:rsidR="008731DD" w:rsidRDefault="008731DD" w:rsidP="00F54F8E">
            <w:pPr>
              <w:spacing w:line="360" w:lineRule="auto"/>
              <w:jc w:val="both"/>
              <w:rPr>
                <w:rFonts w:ascii="Times New Roman" w:hAnsi="Times New Roman" w:cs="Times New Roman"/>
                <w:sz w:val="24"/>
                <w:szCs w:val="24"/>
                <w:lang w:val="en-US"/>
              </w:rPr>
            </w:pP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Time_stamp</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open</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Sent</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Not_sent</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Sender_deleted</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Receiver_deleted</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bl>
    <w:p w:rsidR="008731DD" w:rsidRDefault="008731DD" w:rsidP="00F54F8E">
      <w:pPr>
        <w:spacing w:line="360" w:lineRule="auto"/>
        <w:jc w:val="both"/>
        <w:rPr>
          <w:rFonts w:ascii="Times New Roman" w:hAnsi="Times New Roman" w:cs="Times New Roman"/>
          <w:b/>
          <w:sz w:val="24"/>
          <w:szCs w:val="24"/>
          <w:lang w:val="en-US"/>
        </w:rPr>
      </w:pPr>
    </w:p>
    <w:p w:rsidR="008731DD" w:rsidRDefault="008731DD" w:rsidP="00F54F8E">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Table 3</w:t>
      </w:r>
      <w:r w:rsidRPr="003A1567">
        <w:rPr>
          <w:rFonts w:ascii="Times New Roman" w:hAnsi="Times New Roman" w:cs="Times New Roman"/>
          <w:b/>
          <w:sz w:val="24"/>
          <w:szCs w:val="24"/>
          <w:lang w:val="en-US"/>
        </w:rPr>
        <w:t xml:space="preserve">: </w:t>
      </w:r>
      <w:r>
        <w:rPr>
          <w:rFonts w:ascii="Times New Roman" w:hAnsi="Times New Roman" w:cs="Times New Roman"/>
          <w:b/>
          <w:sz w:val="24"/>
          <w:szCs w:val="24"/>
          <w:lang w:val="en-US"/>
        </w:rPr>
        <w:t>saved</w:t>
      </w:r>
    </w:p>
    <w:tbl>
      <w:tblPr>
        <w:tblStyle w:val="TableGrid"/>
        <w:tblW w:w="9242" w:type="dxa"/>
        <w:tblLook w:val="04A0" w:firstRow="1" w:lastRow="0" w:firstColumn="1" w:lastColumn="0" w:noHBand="0" w:noVBand="1"/>
      </w:tblPr>
      <w:tblGrid>
        <w:gridCol w:w="1656"/>
        <w:gridCol w:w="1473"/>
        <w:gridCol w:w="1431"/>
        <w:gridCol w:w="1432"/>
        <w:gridCol w:w="1474"/>
        <w:gridCol w:w="1776"/>
      </w:tblGrid>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Field</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type</w:t>
            </w:r>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Size</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Null</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Action</w:t>
            </w:r>
          </w:p>
        </w:tc>
        <w:tc>
          <w:tcPr>
            <w:tcW w:w="177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Extra</w:t>
            </w: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tc>
        <w:tc>
          <w:tcPr>
            <w:tcW w:w="177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Auto_increment</w:t>
            </w:r>
            <w:proofErr w:type="spellEnd"/>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Sender_email</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message</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431" w:type="dxa"/>
          </w:tcPr>
          <w:p w:rsidR="008731DD" w:rsidRDefault="008731DD" w:rsidP="00F54F8E">
            <w:pPr>
              <w:spacing w:line="360" w:lineRule="auto"/>
              <w:jc w:val="both"/>
              <w:rPr>
                <w:rFonts w:ascii="Times New Roman" w:hAnsi="Times New Roman" w:cs="Times New Roman"/>
                <w:sz w:val="24"/>
                <w:szCs w:val="24"/>
                <w:lang w:val="en-US"/>
              </w:rPr>
            </w:pP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Date_recieved</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431" w:type="dxa"/>
          </w:tcPr>
          <w:p w:rsidR="008731DD" w:rsidRDefault="008731DD" w:rsidP="00F54F8E">
            <w:pPr>
              <w:spacing w:line="360" w:lineRule="auto"/>
              <w:jc w:val="both"/>
              <w:rPr>
                <w:rFonts w:ascii="Times New Roman" w:hAnsi="Times New Roman" w:cs="Times New Roman"/>
                <w:sz w:val="24"/>
                <w:szCs w:val="24"/>
                <w:lang w:val="en-US"/>
              </w:rPr>
            </w:pP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Time_recieved</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File_path</w:t>
            </w:r>
            <w:proofErr w:type="spellEnd"/>
          </w:p>
        </w:tc>
        <w:tc>
          <w:tcPr>
            <w:tcW w:w="1473"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431" w:type="dxa"/>
          </w:tcPr>
          <w:p w:rsidR="008731DD" w:rsidRDefault="008731DD" w:rsidP="00F54F8E">
            <w:pPr>
              <w:spacing w:line="360" w:lineRule="auto"/>
              <w:jc w:val="both"/>
              <w:rPr>
                <w:rFonts w:ascii="Times New Roman" w:hAnsi="Times New Roman" w:cs="Times New Roman"/>
                <w:sz w:val="24"/>
                <w:szCs w:val="24"/>
                <w:lang w:val="en-US"/>
              </w:rPr>
            </w:pP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Open</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bl>
    <w:p w:rsidR="008731DD" w:rsidRDefault="008731DD" w:rsidP="00F54F8E">
      <w:pPr>
        <w:spacing w:line="360" w:lineRule="auto"/>
        <w:jc w:val="both"/>
        <w:rPr>
          <w:rFonts w:ascii="Times New Roman" w:hAnsi="Times New Roman" w:cs="Times New Roman"/>
          <w:b/>
          <w:sz w:val="24"/>
          <w:szCs w:val="24"/>
          <w:lang w:val="en-US"/>
        </w:rPr>
      </w:pPr>
    </w:p>
    <w:p w:rsidR="008731DD" w:rsidRDefault="008731DD" w:rsidP="00F54F8E">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Table 4</w:t>
      </w:r>
      <w:r w:rsidRPr="003A1567">
        <w:rPr>
          <w:rFonts w:ascii="Times New Roman" w:hAnsi="Times New Roman" w:cs="Times New Roman"/>
          <w:b/>
          <w:sz w:val="24"/>
          <w:szCs w:val="24"/>
          <w:lang w:val="en-US"/>
        </w:rPr>
        <w:t xml:space="preserve">: </w:t>
      </w:r>
      <w:r>
        <w:rPr>
          <w:rFonts w:ascii="Times New Roman" w:hAnsi="Times New Roman" w:cs="Times New Roman"/>
          <w:b/>
          <w:sz w:val="24"/>
          <w:szCs w:val="24"/>
          <w:lang w:val="en-US"/>
        </w:rPr>
        <w:t>Admin</w:t>
      </w:r>
    </w:p>
    <w:tbl>
      <w:tblPr>
        <w:tblStyle w:val="TableGrid"/>
        <w:tblW w:w="9242" w:type="dxa"/>
        <w:tblLook w:val="04A0" w:firstRow="1" w:lastRow="0" w:firstColumn="1" w:lastColumn="0" w:noHBand="0" w:noVBand="1"/>
      </w:tblPr>
      <w:tblGrid>
        <w:gridCol w:w="1656"/>
        <w:gridCol w:w="1473"/>
        <w:gridCol w:w="1431"/>
        <w:gridCol w:w="1432"/>
        <w:gridCol w:w="1474"/>
        <w:gridCol w:w="1776"/>
      </w:tblGrid>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Field</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type</w:t>
            </w:r>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Size</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Null </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Action</w:t>
            </w:r>
          </w:p>
        </w:tc>
        <w:tc>
          <w:tcPr>
            <w:tcW w:w="177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Extra</w:t>
            </w: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tc>
        <w:tc>
          <w:tcPr>
            <w:tcW w:w="1776"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Auto_increment</w:t>
            </w:r>
            <w:proofErr w:type="spellEnd"/>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r w:rsidR="008731DD" w:rsidTr="00D65253">
        <w:tc>
          <w:tcPr>
            <w:tcW w:w="1656"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473" w:type="dxa"/>
          </w:tcPr>
          <w:p w:rsidR="008731DD" w:rsidRDefault="008731DD" w:rsidP="00F54F8E">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F54F8E">
            <w:pPr>
              <w:spacing w:line="360" w:lineRule="auto"/>
              <w:jc w:val="both"/>
              <w:rPr>
                <w:rFonts w:ascii="Times New Roman" w:hAnsi="Times New Roman" w:cs="Times New Roman"/>
                <w:sz w:val="24"/>
                <w:szCs w:val="24"/>
                <w:lang w:val="en-US"/>
              </w:rPr>
            </w:pPr>
          </w:p>
        </w:tc>
        <w:tc>
          <w:tcPr>
            <w:tcW w:w="1776" w:type="dxa"/>
          </w:tcPr>
          <w:p w:rsidR="008731DD" w:rsidRDefault="008731DD" w:rsidP="00F54F8E">
            <w:pPr>
              <w:spacing w:line="360" w:lineRule="auto"/>
              <w:jc w:val="both"/>
              <w:rPr>
                <w:rFonts w:ascii="Times New Roman" w:hAnsi="Times New Roman" w:cs="Times New Roman"/>
                <w:sz w:val="24"/>
                <w:szCs w:val="24"/>
                <w:lang w:val="en-US"/>
              </w:rPr>
            </w:pPr>
          </w:p>
        </w:tc>
      </w:tr>
    </w:tbl>
    <w:p w:rsidR="008731DD" w:rsidRDefault="008731DD" w:rsidP="00F54F8E">
      <w:pPr>
        <w:spacing w:line="360" w:lineRule="auto"/>
        <w:jc w:val="both"/>
        <w:rPr>
          <w:rFonts w:ascii="Times New Roman" w:hAnsi="Times New Roman" w:cs="Times New Roman"/>
          <w:b/>
          <w:sz w:val="24"/>
          <w:szCs w:val="24"/>
          <w:lang w:val="en-US"/>
        </w:rPr>
      </w:pPr>
    </w:p>
    <w:p w:rsidR="008731DD" w:rsidRDefault="008731DD" w:rsidP="00F54F8E">
      <w:pPr>
        <w:spacing w:line="360" w:lineRule="auto"/>
        <w:jc w:val="both"/>
        <w:rPr>
          <w:rFonts w:ascii="Times New Roman" w:hAnsi="Times New Roman" w:cs="Times New Roman"/>
          <w:b/>
          <w:sz w:val="24"/>
          <w:szCs w:val="24"/>
          <w:lang w:val="en-US"/>
        </w:rPr>
      </w:pP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Activity Diagram of Schedule Email</w:t>
      </w:r>
    </w:p>
    <w:p w:rsidR="008731DD" w:rsidRDefault="008731DD" w:rsidP="00F54F8E">
      <w:pPr>
        <w:spacing w:line="360" w:lineRule="auto"/>
        <w:jc w:val="both"/>
        <w:rPr>
          <w:rFonts w:ascii="Times New Roman" w:hAnsi="Times New Roman" w:cs="Times New Roman"/>
          <w:sz w:val="24"/>
          <w:szCs w:val="24"/>
          <w:lang w:val="en-US"/>
        </w:rPr>
      </w:pPr>
      <w:r>
        <w:rPr>
          <w:noProof/>
          <w:lang w:eastAsia="en-GB"/>
        </w:rPr>
        <w:drawing>
          <wp:inline distT="0" distB="0" distL="0" distR="0">
            <wp:extent cx="5731510" cy="50683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068360"/>
                    </a:xfrm>
                    <a:prstGeom prst="rect">
                      <a:avLst/>
                    </a:prstGeom>
                  </pic:spPr>
                </pic:pic>
              </a:graphicData>
            </a:graphic>
          </wp:inline>
        </w:drawing>
      </w:r>
    </w:p>
    <w:p w:rsidR="008731DD" w:rsidRPr="00941F99" w:rsidRDefault="008731DD" w:rsidP="00F54F8E">
      <w:pPr>
        <w:spacing w:line="360" w:lineRule="auto"/>
        <w:ind w:firstLine="720"/>
        <w:jc w:val="both"/>
        <w:rPr>
          <w:rFonts w:ascii="Times New Roman" w:hAnsi="Times New Roman" w:cs="Times New Roman"/>
          <w:b/>
          <w:sz w:val="28"/>
          <w:szCs w:val="28"/>
          <w:lang w:val="en-US"/>
        </w:rPr>
      </w:pPr>
      <w:r>
        <w:rPr>
          <w:rFonts w:ascii="Times New Roman" w:hAnsi="Times New Roman" w:cs="Times New Roman"/>
          <w:sz w:val="24"/>
          <w:szCs w:val="24"/>
          <w:lang w:val="en-US"/>
        </w:rPr>
        <w:t>Figure 3.7: Activity diagram of email scheduler</w:t>
      </w: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3.3.4</w:t>
      </w:r>
      <w:r>
        <w:rPr>
          <w:rFonts w:ascii="Times New Roman" w:hAnsi="Times New Roman" w:cs="Times New Roman"/>
          <w:b/>
          <w:sz w:val="28"/>
          <w:szCs w:val="28"/>
          <w:lang w:val="en-US"/>
        </w:rPr>
        <w:tab/>
        <w:t>System Architecture</w:t>
      </w:r>
    </w:p>
    <w:p w:rsidR="008731DD" w:rsidRPr="00407A8C" w:rsidRDefault="008731DD" w:rsidP="00F54F8E">
      <w:pPr>
        <w:spacing w:line="360" w:lineRule="auto"/>
        <w:ind w:firstLine="720"/>
        <w:jc w:val="both"/>
        <w:rPr>
          <w:rFonts w:ascii="Times New Roman" w:hAnsi="Times New Roman"/>
          <w:noProof/>
          <w:sz w:val="24"/>
          <w:szCs w:val="24"/>
        </w:rPr>
      </w:pPr>
      <w:r w:rsidRPr="007A3B4B">
        <w:rPr>
          <w:rFonts w:ascii="Times New Roman" w:hAnsi="Times New Roman"/>
          <w:sz w:val="24"/>
          <w:szCs w:val="24"/>
        </w:rPr>
        <w:t xml:space="preserve">The architecture of the system is designed in three-tier. The tier is presentation tier, middle tier and data tier. The presentation tier is the user interface and it is designed using HTML and CSS. The middle tier connects the presentation tier and the data tier together. It is designed using PHP. The data tier is the part of the system that is responsible for storage of data. The data tier is designed with </w:t>
      </w:r>
      <w:r>
        <w:rPr>
          <w:rFonts w:ascii="Times New Roman" w:hAnsi="Times New Roman"/>
          <w:sz w:val="24"/>
          <w:szCs w:val="24"/>
        </w:rPr>
        <w:t>MySQL DBMS</w:t>
      </w:r>
      <w:r w:rsidRPr="007A3B4B">
        <w:rPr>
          <w:rFonts w:ascii="Times New Roman" w:hAnsi="Times New Roman"/>
          <w:sz w:val="24"/>
          <w:szCs w:val="24"/>
        </w:rPr>
        <w:t xml:space="preserve"> server. The figure below shows the system architecture.</w:t>
      </w:r>
      <w:r w:rsidRPr="007A3B4B">
        <w:rPr>
          <w:rFonts w:ascii="Times New Roman" w:hAnsi="Times New Roman"/>
          <w:noProof/>
          <w:sz w:val="24"/>
          <w:szCs w:val="24"/>
        </w:rPr>
        <w:tab/>
      </w:r>
      <w:r w:rsidRPr="007A3B4B">
        <w:rPr>
          <w:rFonts w:ascii="Times New Roman" w:hAnsi="Times New Roman"/>
          <w:noProof/>
          <w:sz w:val="24"/>
          <w:szCs w:val="24"/>
        </w:rPr>
        <w:tab/>
      </w:r>
      <w:r w:rsidRPr="007A3B4B">
        <w:rPr>
          <w:rFonts w:ascii="Times New Roman" w:hAnsi="Times New Roman"/>
          <w:noProof/>
          <w:sz w:val="24"/>
          <w:szCs w:val="24"/>
        </w:rPr>
        <w:tab/>
      </w:r>
      <w:r w:rsidRPr="007A3B4B">
        <w:rPr>
          <w:rFonts w:ascii="Times New Roman" w:hAnsi="Times New Roman"/>
          <w:noProof/>
          <w:sz w:val="24"/>
          <w:szCs w:val="24"/>
        </w:rPr>
        <w:tab/>
      </w:r>
    </w:p>
    <w:p w:rsidR="008731DD" w:rsidRDefault="008731DD" w:rsidP="00F54F8E">
      <w:pPr>
        <w:spacing w:line="480" w:lineRule="auto"/>
        <w:ind w:left="5040" w:firstLine="720"/>
        <w:jc w:val="both"/>
        <w:rPr>
          <w:rFonts w:ascii="Times New Roman" w:hAnsi="Times New Roman"/>
          <w:noProof/>
          <w:sz w:val="28"/>
          <w:szCs w:val="28"/>
        </w:rPr>
      </w:pPr>
    </w:p>
    <w:p w:rsidR="008731DD" w:rsidRPr="008952C1" w:rsidRDefault="00B021D9" w:rsidP="00F54F8E">
      <w:pPr>
        <w:spacing w:line="480" w:lineRule="auto"/>
        <w:ind w:left="5040" w:firstLine="720"/>
        <w:jc w:val="both"/>
        <w:rPr>
          <w:rFonts w:ascii="Times New Roman" w:hAnsi="Times New Roman"/>
          <w:noProof/>
          <w:sz w:val="28"/>
          <w:szCs w:val="28"/>
        </w:rPr>
      </w:pPr>
      <w:r>
        <w:rPr>
          <w:rFonts w:ascii="Times New Roman" w:hAnsi="Times New Roman"/>
          <w:noProof/>
          <w:lang w:eastAsia="en-GB"/>
        </w:rPr>
        <w:pict>
          <v:group id="Group 142" o:spid="_x0000_s1079" style="position:absolute;left:0;text-align:left;margin-left:16.45pt;margin-top:25.7pt;width:466.5pt;height:145.75pt;z-index:251660288" coordsize="59245,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">
            <v:rect id="Rectangle 9" o:spid="_x0000_s1080" style="position:absolute;left:19050;width:40195;height:18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B021D9" w:rsidRPr="009B2507" w:rsidRDefault="00B021D9" w:rsidP="008731DD">
                    <w:pPr>
                      <w:ind w:left="720"/>
                      <w:rPr>
                        <w:rFonts w:ascii="Times New Roman" w:hAnsi="Times New Roman"/>
                        <w:sz w:val="28"/>
                        <w:szCs w:val="28"/>
                      </w:rPr>
                    </w:pPr>
                    <w:r>
                      <w:rPr>
                        <w:rFonts w:ascii="Times New Roman" w:hAnsi="Times New Roman"/>
                        <w:sz w:val="28"/>
                        <w:szCs w:val="28"/>
                      </w:rPr>
                      <w:t xml:space="preserve">                                                                                                    Middle Tier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Data Tier</w:t>
                    </w:r>
                  </w:p>
                  <w:p w:rsidR="00B021D9" w:rsidRDefault="00B021D9" w:rsidP="008731DD"/>
                  <w:p w:rsidR="00B021D9" w:rsidRDefault="00B021D9" w:rsidP="008731DD"/>
                  <w:p w:rsidR="00B021D9" w:rsidRDefault="00B021D9" w:rsidP="008731DD"/>
                  <w:p w:rsidR="00B021D9" w:rsidRDefault="00B021D9" w:rsidP="008731DD"/>
                  <w:p w:rsidR="00B021D9" w:rsidRDefault="00B021D9" w:rsidP="008731DD">
                    <w: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txbxContent>
              </v:textbox>
            </v:rect>
            <v:rect id="Rectangle 8" o:spid="_x0000_s1081" style="position:absolute;top:6273;width:13906;height:79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B021D9" w:rsidRPr="00576451" w:rsidRDefault="00B021D9" w:rsidP="008731DD">
                    <w:pPr>
                      <w:rPr>
                        <w:rFonts w:ascii="Times New Roman" w:hAnsi="Times New Roman"/>
                        <w:sz w:val="32"/>
                        <w:szCs w:val="32"/>
                      </w:rPr>
                    </w:pPr>
                    <w:r w:rsidRPr="00576451">
                      <w:rPr>
                        <w:rFonts w:ascii="Times New Roman" w:hAnsi="Times New Roman"/>
                        <w:sz w:val="32"/>
                        <w:szCs w:val="32"/>
                      </w:rPr>
                      <w:t>HTML andCSS</w:t>
                    </w:r>
                  </w:p>
                </w:txbxContent>
              </v:textbox>
            </v:rect>
            <v:rect id="Rectangle 7" o:spid="_x0000_s1082" style="position:absolute;left:20002;top:5715;width:15335;height:8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B021D9" w:rsidRDefault="00B021D9" w:rsidP="008731DD">
                    <w:pPr>
                      <w:rPr>
                        <w:rFonts w:ascii="Times New Roman" w:hAnsi="Times New Roman"/>
                        <w:sz w:val="28"/>
                        <w:szCs w:val="28"/>
                      </w:rPr>
                    </w:pPr>
                  </w:p>
                  <w:p w:rsidR="00B021D9" w:rsidRPr="008F3909" w:rsidRDefault="00B021D9" w:rsidP="008731DD">
                    <w:pPr>
                      <w:rPr>
                        <w:rFonts w:ascii="Times New Roman" w:hAnsi="Times New Roman"/>
                        <w:sz w:val="28"/>
                        <w:szCs w:val="28"/>
                      </w:rPr>
                    </w:pPr>
                    <w:r>
                      <w:rPr>
                        <w:rFonts w:ascii="Times New Roman" w:hAnsi="Times New Roman"/>
                        <w:sz w:val="28"/>
                        <w:szCs w:val="28"/>
                      </w:rPr>
                      <w:t xml:space="preserve">    PHP</w:t>
                    </w:r>
                  </w:p>
                </w:txbxContent>
              </v:textbox>
            </v:rect>
            <v:rect id="Rectangle 6" o:spid="_x0000_s1083" style="position:absolute;left:42481;top:5715;width:14859;height:8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B021D9" w:rsidRPr="008F3909" w:rsidRDefault="00B021D9" w:rsidP="008731DD">
                    <w:pPr>
                      <w:rPr>
                        <w:rFonts w:ascii="Times New Roman" w:hAnsi="Times New Roman"/>
                        <w:sz w:val="28"/>
                        <w:szCs w:val="28"/>
                      </w:rPr>
                    </w:pPr>
                    <w:r>
                      <w:rPr>
                        <w:rFonts w:ascii="Times New Roman" w:hAnsi="Times New Roman"/>
                        <w:sz w:val="28"/>
                        <w:szCs w:val="28"/>
                      </w:rPr>
                      <w:t>MySQL DBMS (Model)</w:t>
                    </w:r>
                  </w:p>
                </w:txbxContent>
              </v:textbox>
            </v:rect>
            <v:shape id="Straight Arrow Connector 4" o:spid="_x0000_s1084" type="#_x0000_t32" style="position:absolute;left:35433;top:11620;width:75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7ZsQAAADaAAAADwAAAGRycy9kb3ducmV2LnhtbESPQWvCQBSE7wX/w/IK3urGYqREVylS&#10;SaFoaWzuj+wzCWbfhuxq0vz6rlDocZiZb5j1djCNuFHnassK5rMIBHFhdc2lgu/T/ukFhPPIGhvL&#10;pOCHHGw3k4c1Jtr2/EW3zJciQNglqKDyvk2kdEVFBt3MtsTBO9vOoA+yK6XusA9w08jnKFpKgzWH&#10;hQpb2lVUXLKrUTAeUjod8Dx+vmX58SNO5/Exz5WaPg6vKxCeBv8f/mu/awULuF8JN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HtmxAAAANoAAAAPAAAAAAAAAAAA&#10;AAAAAKECAABkcnMvZG93bnJldi54bWxQSwUGAAAAAAQABAD5AAAAkgMAAAAA&#10;">
              <v:stroke startarrow="block" endarrow="block"/>
            </v:shape>
            <v:shape id="Straight Arrow Connector 5" o:spid="_x0000_s1085" type="#_x0000_t32" style="position:absolute;left:14001;top:11144;width:752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e/cIAAADaAAAADwAAAGRycy9kb3ducmV2LnhtbESPQYvCMBSE78L+h/AWvGmqUJFqFJFd&#10;FERl6/b+aJ5tsXkpTdTqrzcLCx6HmfmGmS87U4sbta6yrGA0jEAQ51ZXXCj4PX0PpiCcR9ZYWyYF&#10;D3KwXHz05phoe+cfuqW+EAHCLkEFpfdNIqXLSzLohrYhDt7ZtgZ9kG0hdYv3ADe1HEfRRBqsOCyU&#10;2NC6pPySXo2C535Dpz2en8evNDvs4s0oPmSZUv3PbjUD4anz7/B/e6sVxPB3Jd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Te/cIAAADaAAAADwAAAAAAAAAAAAAA&#10;AAChAgAAZHJzL2Rvd25yZXYueG1sUEsFBgAAAAAEAAQA+QAAAJADAAAAAA==&#10;">
              <v:stroke startarrow="block" endarrow="block"/>
            </v:shape>
          </v:group>
        </w:pict>
      </w:r>
      <w:r w:rsidR="008731DD" w:rsidRPr="008952C1">
        <w:rPr>
          <w:rFonts w:ascii="Times New Roman" w:hAnsi="Times New Roman"/>
          <w:noProof/>
          <w:sz w:val="28"/>
          <w:szCs w:val="28"/>
        </w:rPr>
        <w:t>Server</w:t>
      </w:r>
    </w:p>
    <w:p w:rsidR="008731DD" w:rsidRPr="008952C1" w:rsidRDefault="008731DD" w:rsidP="00F54F8E">
      <w:pPr>
        <w:spacing w:line="480" w:lineRule="auto"/>
        <w:jc w:val="both"/>
        <w:rPr>
          <w:rFonts w:ascii="Times New Roman" w:hAnsi="Times New Roman"/>
          <w:sz w:val="28"/>
          <w:szCs w:val="28"/>
        </w:rPr>
      </w:pPr>
      <w:r w:rsidRPr="008952C1">
        <w:rPr>
          <w:rFonts w:ascii="Times New Roman" w:hAnsi="Times New Roman"/>
          <w:sz w:val="28"/>
          <w:szCs w:val="28"/>
        </w:rPr>
        <w:t xml:space="preserve"> Presentation Tier</w:t>
      </w:r>
    </w:p>
    <w:p w:rsidR="008731DD" w:rsidRPr="008952C1" w:rsidRDefault="008731DD" w:rsidP="00F54F8E">
      <w:pPr>
        <w:spacing w:line="480" w:lineRule="auto"/>
        <w:jc w:val="both"/>
        <w:rPr>
          <w:noProof/>
        </w:rPr>
      </w:pPr>
    </w:p>
    <w:p w:rsidR="008731DD" w:rsidRPr="008952C1" w:rsidRDefault="008731DD" w:rsidP="00F54F8E">
      <w:pPr>
        <w:spacing w:line="480" w:lineRule="auto"/>
        <w:jc w:val="both"/>
        <w:rPr>
          <w:rFonts w:ascii="Times New Roman" w:hAnsi="Times New Roman"/>
          <w:sz w:val="28"/>
        </w:rPr>
      </w:pPr>
    </w:p>
    <w:p w:rsidR="008731DD" w:rsidRPr="003A1567" w:rsidRDefault="008731DD" w:rsidP="00F54F8E">
      <w:pPr>
        <w:spacing w:line="360" w:lineRule="auto"/>
        <w:jc w:val="both"/>
        <w:rPr>
          <w:rFonts w:ascii="Times New Roman" w:hAnsi="Times New Roman" w:cs="Times New Roman"/>
          <w:b/>
          <w:sz w:val="24"/>
          <w:szCs w:val="24"/>
          <w:lang w:val="en-US"/>
        </w:rPr>
      </w:pPr>
    </w:p>
    <w:p w:rsidR="008731DD" w:rsidRPr="00941F99" w:rsidRDefault="008731DD" w:rsidP="00F54F8E">
      <w:pPr>
        <w:spacing w:line="360" w:lineRule="auto"/>
        <w:ind w:firstLine="720"/>
        <w:jc w:val="both"/>
        <w:rPr>
          <w:rFonts w:ascii="Times New Roman" w:hAnsi="Times New Roman" w:cs="Times New Roman"/>
          <w:b/>
          <w:sz w:val="28"/>
          <w:szCs w:val="28"/>
          <w:lang w:val="en-US"/>
        </w:rPr>
      </w:pPr>
      <w:r>
        <w:rPr>
          <w:rFonts w:cs="SWYEK D+ Palatino"/>
        </w:rPr>
        <w:tab/>
      </w:r>
      <w:r>
        <w:rPr>
          <w:rFonts w:ascii="Times New Roman" w:hAnsi="Times New Roman" w:cs="Times New Roman"/>
          <w:sz w:val="24"/>
          <w:szCs w:val="24"/>
          <w:lang w:val="en-US"/>
        </w:rPr>
        <w:t>Figure 3.8: System architecture</w:t>
      </w:r>
    </w:p>
    <w:p w:rsidR="008731DD" w:rsidRDefault="008731DD" w:rsidP="00F54F8E">
      <w:pPr>
        <w:pStyle w:val="Default"/>
        <w:jc w:val="both"/>
        <w:rPr>
          <w:rFonts w:cs="SWYEK D+ Palatino"/>
          <w:sz w:val="22"/>
          <w:szCs w:val="22"/>
        </w:rPr>
      </w:pPr>
    </w:p>
    <w:p w:rsidR="008731DD" w:rsidRDefault="008731DD" w:rsidP="00F54F8E">
      <w:pPr>
        <w:jc w:val="both"/>
      </w:pPr>
    </w:p>
    <w:p w:rsidR="008731DD" w:rsidRDefault="008731DD" w:rsidP="00F54F8E">
      <w:pPr>
        <w:jc w:val="both"/>
      </w:pPr>
      <w:r>
        <w:br w:type="page"/>
      </w:r>
    </w:p>
    <w:p w:rsidR="008731DD" w:rsidRDefault="008731DD" w:rsidP="00F54F8E">
      <w:pPr>
        <w:spacing w:line="360" w:lineRule="auto"/>
        <w:jc w:val="both"/>
        <w:rPr>
          <w:rFonts w:ascii="Times New Roman" w:hAnsi="Times New Roman" w:cs="Times New Roman"/>
          <w:b/>
          <w:sz w:val="56"/>
          <w:szCs w:val="56"/>
          <w:lang w:val="en-US"/>
        </w:rPr>
      </w:pPr>
      <w:r>
        <w:rPr>
          <w:rFonts w:ascii="Times New Roman" w:hAnsi="Times New Roman" w:cs="Times New Roman"/>
          <w:sz w:val="24"/>
          <w:szCs w:val="24"/>
          <w:lang w:val="en-US"/>
        </w:rPr>
        <w:lastRenderedPageBreak/>
        <w:t>CHAPTER FOUR</w:t>
      </w:r>
      <w:r>
        <w:rPr>
          <w:rFonts w:ascii="Times New Roman" w:hAnsi="Times New Roman" w:cs="Times New Roman"/>
          <w:sz w:val="32"/>
          <w:szCs w:val="32"/>
          <w:lang w:val="en-US"/>
        </w:rPr>
        <w:t>:</w:t>
      </w:r>
      <w:r w:rsidRPr="008A1A6E">
        <w:rPr>
          <w:rFonts w:ascii="Times New Roman" w:hAnsi="Times New Roman" w:cs="Times New Roman"/>
          <w:b/>
          <w:sz w:val="48"/>
          <w:szCs w:val="48"/>
          <w:lang w:val="en-US"/>
        </w:rPr>
        <w:t>SYSTEM IMPLEMENTATION</w:t>
      </w: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4.0</w:t>
      </w:r>
      <w:r>
        <w:rPr>
          <w:rFonts w:ascii="Times New Roman" w:hAnsi="Times New Roman" w:cs="Times New Roman"/>
          <w:b/>
          <w:sz w:val="28"/>
          <w:szCs w:val="28"/>
          <w:lang w:val="en-US"/>
        </w:rPr>
        <w:tab/>
        <w:t>Introduction</w:t>
      </w:r>
    </w:p>
    <w:p w:rsidR="008731DD" w:rsidRPr="00C93F1D" w:rsidRDefault="008731DD" w:rsidP="00F54F8E">
      <w:pPr>
        <w:spacing w:line="360" w:lineRule="auto"/>
        <w:jc w:val="both"/>
        <w:rPr>
          <w:rFonts w:ascii="Times New Roman" w:hAnsi="Times New Roman" w:cs="Times New Roman"/>
          <w:sz w:val="24"/>
          <w:szCs w:val="24"/>
        </w:rPr>
      </w:pPr>
      <w:r>
        <w:rPr>
          <w:rFonts w:ascii="Times New Roman" w:hAnsi="Times New Roman" w:cs="Times New Roman"/>
          <w:b/>
          <w:sz w:val="28"/>
          <w:szCs w:val="28"/>
          <w:lang w:val="en-US"/>
        </w:rPr>
        <w:tab/>
      </w:r>
      <w:r>
        <w:rPr>
          <w:rFonts w:ascii="Times New Roman" w:hAnsi="Times New Roman" w:cs="Times New Roman"/>
          <w:sz w:val="24"/>
          <w:szCs w:val="24"/>
          <w:lang w:val="en-US"/>
        </w:rPr>
        <w:t>System implementation is the construction of the new system and delivery of that system into production that is, the day to day business. It can also be define as the practice of creating or modifying a system to create a new business process or replace an existing system.</w:t>
      </w: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4.1</w:t>
      </w:r>
      <w:r>
        <w:rPr>
          <w:rFonts w:ascii="Times New Roman" w:hAnsi="Times New Roman" w:cs="Times New Roman"/>
          <w:b/>
          <w:sz w:val="28"/>
          <w:szCs w:val="28"/>
          <w:lang w:val="en-US"/>
        </w:rPr>
        <w:tab/>
        <w:t>Choice of development Environment</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b/>
          <w:sz w:val="28"/>
          <w:szCs w:val="28"/>
          <w:lang w:val="en-US"/>
        </w:rPr>
        <w:tab/>
      </w:r>
      <w:r w:rsidRPr="00E529DC">
        <w:rPr>
          <w:rFonts w:ascii="Times New Roman" w:hAnsi="Times New Roman" w:cs="Times New Roman"/>
          <w:sz w:val="24"/>
          <w:szCs w:val="24"/>
          <w:lang w:val="en-US"/>
        </w:rPr>
        <w:t xml:space="preserve">There </w:t>
      </w:r>
      <w:r>
        <w:rPr>
          <w:rFonts w:ascii="Times New Roman" w:hAnsi="Times New Roman" w:cs="Times New Roman"/>
          <w:sz w:val="24"/>
          <w:szCs w:val="24"/>
          <w:lang w:val="en-US"/>
        </w:rPr>
        <w:t>are three development environment choices and these include: System platform, Integrated Development Environment and programming language.</w:t>
      </w:r>
    </w:p>
    <w:p w:rsidR="008731DD" w:rsidRPr="00732DA5" w:rsidRDefault="008731DD" w:rsidP="00F54F8E">
      <w:pPr>
        <w:spacing w:line="360" w:lineRule="auto"/>
        <w:ind w:firstLine="720"/>
        <w:jc w:val="both"/>
        <w:rPr>
          <w:rFonts w:ascii="Times New Roman" w:hAnsi="Times New Roman" w:cs="Times New Roman"/>
          <w:sz w:val="24"/>
          <w:szCs w:val="24"/>
          <w:lang w:val="en-US"/>
        </w:rPr>
      </w:pPr>
      <w:r w:rsidRPr="00732DA5">
        <w:rPr>
          <w:rFonts w:ascii="Times New Roman" w:hAnsi="Times New Roman" w:cs="Times New Roman"/>
          <w:sz w:val="24"/>
          <w:szCs w:val="24"/>
          <w:lang w:val="en-US"/>
        </w:rPr>
        <w:t>System Platform is the underlying computer system on which application programs can run. Computer system includes bo</w:t>
      </w:r>
      <w:r>
        <w:rPr>
          <w:rFonts w:ascii="Times New Roman" w:hAnsi="Times New Roman" w:cs="Times New Roman"/>
          <w:sz w:val="24"/>
          <w:szCs w:val="24"/>
          <w:lang w:val="en-US"/>
        </w:rPr>
        <w:t>t</w:t>
      </w:r>
      <w:r w:rsidRPr="00732DA5">
        <w:rPr>
          <w:rFonts w:ascii="Times New Roman" w:hAnsi="Times New Roman" w:cs="Times New Roman"/>
          <w:sz w:val="24"/>
          <w:szCs w:val="24"/>
          <w:lang w:val="en-US"/>
        </w:rPr>
        <w:t xml:space="preserve">h the hardware and software part of the system. The system platform of my web-based application program is personal computer and window operating system. An example of </w:t>
      </w:r>
      <w:r>
        <w:rPr>
          <w:rFonts w:ascii="Times New Roman" w:hAnsi="Times New Roman" w:cs="Times New Roman"/>
          <w:sz w:val="24"/>
          <w:szCs w:val="24"/>
          <w:lang w:val="en-US"/>
        </w:rPr>
        <w:t xml:space="preserve">personal computer include: </w:t>
      </w:r>
      <w:r w:rsidRPr="00732DA5">
        <w:rPr>
          <w:rFonts w:ascii="Times New Roman" w:hAnsi="Times New Roman" w:cs="Times New Roman"/>
          <w:sz w:val="24"/>
          <w:szCs w:val="24"/>
          <w:lang w:val="en-US"/>
        </w:rPr>
        <w:t>laptops, desktops, palmtops, notebooks etc. While example of windows operating system are window 98, window 2000, window XP, window 7 and window 8.</w:t>
      </w:r>
    </w:p>
    <w:p w:rsidR="008731DD" w:rsidRPr="00732DA5" w:rsidRDefault="008731DD" w:rsidP="00F54F8E">
      <w:pPr>
        <w:spacing w:line="360" w:lineRule="auto"/>
        <w:ind w:firstLine="720"/>
        <w:jc w:val="both"/>
        <w:rPr>
          <w:rFonts w:ascii="Times New Roman" w:hAnsi="Times New Roman" w:cs="Times New Roman"/>
          <w:sz w:val="24"/>
          <w:szCs w:val="24"/>
          <w:lang w:val="en-US"/>
        </w:rPr>
      </w:pPr>
      <w:r w:rsidRPr="00732DA5">
        <w:rPr>
          <w:rFonts w:ascii="Times New Roman" w:hAnsi="Times New Roman" w:cs="Times New Roman"/>
          <w:sz w:val="24"/>
          <w:szCs w:val="24"/>
          <w:lang w:val="en-US"/>
        </w:rPr>
        <w:t>The integrated Development Environment (IDE) is a programming environment that has been packaged as an application program typically consisting of a code editor, a compiler, a debugger and a graphic user interface (GUI) builder. My project application uses the following IDE: sublime text, xamp server and system browsers such as Google chrome, Mozilla Firefox etc.</w:t>
      </w:r>
    </w:p>
    <w:p w:rsidR="008731DD" w:rsidRPr="00732DA5" w:rsidRDefault="008731DD" w:rsidP="00F54F8E">
      <w:pPr>
        <w:spacing w:line="360" w:lineRule="auto"/>
        <w:ind w:firstLine="720"/>
        <w:jc w:val="both"/>
        <w:rPr>
          <w:rFonts w:ascii="Times New Roman" w:hAnsi="Times New Roman" w:cs="Times New Roman"/>
          <w:sz w:val="24"/>
          <w:szCs w:val="24"/>
          <w:lang w:val="en-US"/>
        </w:rPr>
      </w:pPr>
      <w:r w:rsidRPr="00732DA5">
        <w:rPr>
          <w:rFonts w:ascii="Times New Roman" w:hAnsi="Times New Roman" w:cs="Times New Roman"/>
          <w:sz w:val="24"/>
          <w:szCs w:val="24"/>
          <w:lang w:val="en-US"/>
        </w:rPr>
        <w:t xml:space="preserve">The programming </w:t>
      </w:r>
      <w:r>
        <w:rPr>
          <w:rFonts w:ascii="Times New Roman" w:hAnsi="Times New Roman" w:cs="Times New Roman"/>
          <w:sz w:val="24"/>
          <w:szCs w:val="24"/>
          <w:lang w:val="en-US"/>
        </w:rPr>
        <w:t xml:space="preserve">languages used in my project are </w:t>
      </w:r>
      <w:r w:rsidRPr="00732DA5">
        <w:rPr>
          <w:rFonts w:ascii="Times New Roman" w:hAnsi="Times New Roman" w:cs="Times New Roman"/>
          <w:sz w:val="24"/>
          <w:szCs w:val="24"/>
          <w:lang w:val="en-US"/>
        </w:rPr>
        <w:t>HTML, CSS, PHP, MySQL and Bootstrap classes. These languages are collectively called web technology. The web technology is used because it has the following features:</w:t>
      </w:r>
    </w:p>
    <w:p w:rsidR="008731DD" w:rsidRDefault="008731DD" w:rsidP="00F54F8E">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Easy to learn.</w:t>
      </w:r>
    </w:p>
    <w:p w:rsidR="008731DD" w:rsidRDefault="008731DD" w:rsidP="00F54F8E">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PHP support Object Oriented Programming (OOP)</w:t>
      </w:r>
    </w:p>
    <w:p w:rsidR="008731DD" w:rsidRDefault="008731DD" w:rsidP="00F54F8E">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Easy to understand</w:t>
      </w:r>
    </w:p>
    <w:p w:rsidR="008731DD" w:rsidRDefault="008731DD" w:rsidP="00F54F8E">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Speed of development</w:t>
      </w:r>
    </w:p>
    <w:p w:rsidR="008731DD" w:rsidRDefault="008731DD" w:rsidP="00F54F8E">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Supported platform environment</w:t>
      </w:r>
    </w:p>
    <w:p w:rsidR="008731DD" w:rsidRPr="00E529DC" w:rsidRDefault="008731DD" w:rsidP="00F54F8E">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Portability</w:t>
      </w: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4.2</w:t>
      </w:r>
      <w:r>
        <w:rPr>
          <w:rFonts w:ascii="Times New Roman" w:hAnsi="Times New Roman" w:cs="Times New Roman"/>
          <w:b/>
          <w:sz w:val="28"/>
          <w:szCs w:val="28"/>
          <w:lang w:val="en-US"/>
        </w:rPr>
        <w:tab/>
        <w:t>Implementation Architecture</w:t>
      </w:r>
    </w:p>
    <w:p w:rsidR="008731DD" w:rsidRPr="00941F99" w:rsidRDefault="00B021D9" w:rsidP="00F54F8E">
      <w:pPr>
        <w:spacing w:line="36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en-GB"/>
        </w:rPr>
        <w:pict>
          <v:group id="Group 90" o:spid="_x0000_s1086" style="position:absolute;left:0;text-align:left;margin-left:30.75pt;margin-top:1.05pt;width:483.75pt;height:391.5pt;z-index:251672576" coordsize="61436,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">
            <v:shape id="Straight Arrow Connector 35" o:spid="_x0000_s1087" type="#_x0000_t32" style="position:absolute;left:1809;top:38195;width:37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VMEAAADbAAAADwAAAGRycy9kb3ducmV2LnhtbESPT4vCMBTE78J+h/AWvGmqR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FUwQAAANsAAAAPAAAAAAAAAAAAAAAA&#10;AKECAABkcnMvZG93bnJldi54bWxQSwUGAAAAAAQABAD5AAAAjwMAAAAA&#10;" strokecolor="black [3213]">
              <v:stroke endarrow="open"/>
            </v:shape>
            <v:shape id="Straight Arrow Connector 46" o:spid="_x0000_s1088" type="#_x0000_t32" style="position:absolute;left:1809;top:47910;width:37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sMXsAAAADbAAAADwAAAGRycy9kb3ducmV2LnhtbESPQYvCMBSE7wv+h/AEb2uqF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LDF7AAAAA2wAAAA8AAAAAAAAAAAAAAAAA&#10;oQIAAGRycy9kb3ducmV2LnhtbFBLBQYAAAAABAAEAPkAAACOAwAAAAA=&#10;" strokecolor="black [3213]">
              <v:stroke endarrow="open"/>
            </v:shape>
            <v:shape id="Straight Arrow Connector 77" o:spid="_x0000_s1089" type="#_x0000_t32" style="position:absolute;left:1809;top:42672;width:37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jeMEAAADbAAAADwAAAGRycy9kb3ducmV2LnhtbESPT4vCMBTE78J+h/AW9qapFuxSjSK7&#10;CuLNP+z50Tzb0ualJLF2v70RBI/DzPyGWa4H04qenK8tK5hOEhDEhdU1lwou5934G4QPyBpby6Tg&#10;nzysVx+jJeba3vlI/SmUIkLY56igCqHLpfRFRQb9xHbE0btaZzBE6UqpHd4j3LRyliRzabDmuFBh&#10;Rz8VFc3pZhTUnAae/aY7Omwbl5V/TW/Ti1Jfn8NmASLQEN7hV3uvFWQZPL/E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a2N4wQAAANsAAAAPAAAAAAAAAAAAAAAA&#10;AKECAABkcnMvZG93bnJldi54bWxQSwUGAAAAAAQABAD5AAAAjwMAAAAA&#10;" strokecolor="black [3213]">
              <v:stroke endarrow="open"/>
            </v:shape>
            <v:group id="Group 89" o:spid="_x0000_s1090" style="position:absolute;width:61436;height:49720" coordsize="61436,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Text Box 40" o:spid="_x0000_s1091" type="#_x0000_t202" style="position:absolute;left:6381;top:26955;width:10573;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B021D9" w:rsidRDefault="00B021D9" w:rsidP="008731DD">
                      <w:r>
                        <w:t>Sent</w:t>
                      </w:r>
                    </w:p>
                  </w:txbxContent>
                </v:textbox>
              </v:shape>
              <v:shape id="Text Box 42" o:spid="_x0000_s1092" type="#_x0000_t202" style="position:absolute;left:6000;top:31908;width:10573;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ChsMA&#10;AADbAAAADwAAAGRycy9kb3ducmV2LnhtbESPQWvCQBSE74L/YXlCb7qpDSLRVUJLadGCqL309sg+&#10;k9Ds25B91fjvXaHgcZiZb5jluneNOlMXas8GnicJKOLC25pLA9/H9/EcVBBki41nMnClAOvVcLDE&#10;zPoL7+l8kFJFCIcMDVQibaZ1KCpyGCa+JY7eyXcOJcqu1LbDS4S7Rk+TZKYd1hwXKmzptaLi9/Dn&#10;DGzSH3x7kS1dhftdnn/M2zR8GfM06vMFKKFeHuH/9qc1kE7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ChsMAAADbAAAADwAAAAAAAAAAAAAAAACYAgAAZHJzL2Rv&#10;d25yZXYueG1sUEsFBgAAAAAEAAQA9QAAAIgDAAAAAA==&#10;" fillcolor="white [3201]" strokecolor="white [3212]" strokeweight=".5pt">
                <v:textbox>
                  <w:txbxContent>
                    <w:p w:rsidR="00B021D9" w:rsidRDefault="00B021D9" w:rsidP="008731DD">
                      <w:proofErr w:type="gramStart"/>
                      <w:r>
                        <w:t>draft</w:t>
                      </w:r>
                      <w:proofErr w:type="gramEnd"/>
                    </w:p>
                  </w:txbxContent>
                </v:textbox>
              </v:shape>
              <v:shape id="Text Box 43" o:spid="_x0000_s1093" type="#_x0000_t202" style="position:absolute;left:5905;top:36861;width:10573;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sidR="00B021D9" w:rsidRDefault="00B021D9" w:rsidP="008731DD">
                      <w:r>
                        <w:t>View Schedule</w:t>
                      </w:r>
                    </w:p>
                  </w:txbxContent>
                </v:textbox>
              </v:shape>
              <v:shape id="Text Box 47" o:spid="_x0000_s1094" type="#_x0000_t202" style="position:absolute;left:6096;top:41814;width:10572;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hHsQA&#10;AADbAAAADwAAAGRycy9kb3ducmV2LnhtbESPX2vCQBDE3wt+h2OFvtWLbWglekqoSIsVin9efFty&#10;axLM7YXcVuO37wmFPg4z8xtmtuhdoy7UhdqzgfEoAUVceFtzaeCwXz1NQAVBtth4JgM3CrCYDx5m&#10;mFl/5S1ddlKqCOGQoYFKpM20DkVFDsPIt8TRO/nOoUTZldp2eI1w1+jnJHnVDmuOCxW29F5Rcd79&#10;OAPr9IjLF/mim3D/necfkzYNG2Meh30+BSXUy3/4r/1pDaR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YR7EAAAA2wAAAA8AAAAAAAAAAAAAAAAAmAIAAGRycy9k&#10;b3ducmV2LnhtbFBLBQYAAAAABAAEAPUAAACJAwAAAAA=&#10;" fillcolor="white [3201]" strokecolor="white [3212]" strokeweight=".5pt">
                <v:textbox>
                  <w:txbxContent>
                    <w:p w:rsidR="00B021D9" w:rsidRDefault="00B021D9" w:rsidP="008731DD">
                      <w:r>
                        <w:t>Schedule Email</w:t>
                      </w:r>
                    </w:p>
                  </w:txbxContent>
                </v:textbox>
              </v:shape>
              <v:group id="Group 88" o:spid="_x0000_s1095" style="position:absolute;width:61436;height:49720" coordsize="61436,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Straight Connector 62" o:spid="_x0000_s1096" style="position:absolute;flip:y;visibility:visible" from="54864,14954" to="54959,47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TvWMMAAADbAAAADwAAAGRycy9kb3ducmV2LnhtbESP0WoCMRRE3wX/IVyhb5pV6mJXo6hQ&#10;KL5I1Q+4bG43i5ubNUl13a9vCoU+DjNzhlltOtuIO/lQO1YwnWQgiEuna64UXM7v4wWIEJE1No5J&#10;wZMCbNbDwQoL7R78SfdTrESCcChQgYmxLaQMpSGLYeJa4uR9OW8xJukrqT0+Etw2cpZlubRYc1ow&#10;2NLeUHk9fVsFTR8v/dtub/rs9vrUx2Pu/Pyg1Muo2y5BROrif/iv/aEV5D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k71jDAAAA2wAAAA8AAAAAAAAAAAAA&#10;AAAAoQIAAGRycy9kb3ducmV2LnhtbFBLBQYAAAAABAAEAPkAAACRAwAAAAA=&#10;" strokecolor="black [3213]"/>
                <v:shape id="Straight Arrow Connector 63" o:spid="_x0000_s1097" type="#_x0000_t32" style="position:absolute;left:48577;top:20669;width:6382;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WEcsEAAADbAAAADwAAAGRycy9kb3ducmV2LnhtbESP3WoCMRCF7wu+QxihdzXblopszYpo&#10;hd5Zfx5guhk32W4mSxJ1+/amUPDycH4+znwxuE5cKETrWcHzpABBXHttuVFwPGyeZiBiQtbYeSYF&#10;vxRhUY0e5lhqf+UdXfapEXmEY4kKTEp9KWWsDTmME98TZ+/kg8OUZWikDnjN466TL0UxlQ4tZ4LB&#10;nlaG6p/92WXu0rZv66C5/vhu7VcwuD11qNTjeFi+g0g0pHv4v/2pFUxf4e9L/gGy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dYRywQAAANsAAAAPAAAAAAAAAAAAAAAA&#10;AKECAABkcnMvZG93bnJldi54bWxQSwUGAAAAAAQABAD5AAAAjwMAAAAA&#10;" strokecolor="black [3213]">
                  <v:stroke endarrow="open"/>
                </v:shape>
                <v:shape id="Straight Arrow Connector 64" o:spid="_x0000_s1098" type="#_x0000_t32" style="position:absolute;left:49053;top:27813;width:590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cBsEAAADbAAAADwAAAGRycy9kb3ducmV2LnhtbESP3WoCMRCF7wu+QxihdzXb0opszYpo&#10;hd5Zfx5guhk32W4mSxJ1+/amUPDycH4+znwxuE5cKETrWcHzpABBXHttuVFwPGyeZiBiQtbYeSYF&#10;vxRhUY0e5lhqf+UdXfapEXmEY4kKTEp9KWWsDTmME98TZ+/kg8OUZWikDnjN466TL0UxlQ4tZ4LB&#10;nlaG6p/92WXu0rZv66C5/vhu7VcwuD11qNTjeFi+g0g0pHv4v/2pFUxf4e9L/gGy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nBwGwQAAANsAAAAPAAAAAAAAAAAAAAAA&#10;AKECAABkcnMvZG93bnJldi54bWxQSwUGAAAAAAQABAD5AAAAjwMAAAAA&#10;" strokecolor="black [3213]">
                  <v:stroke endarrow="open"/>
                </v:shape>
                <v:shape id="Straight Arrow Connector 65" o:spid="_x0000_s1099" type="#_x0000_t32" style="position:absolute;left:48958;top:38195;width:590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C5ncAAAADbAAAADwAAAGRycy9kb3ducmV2LnhtbESP3WoCMRCF7wu+QxjBu5ptQSlbsyJV&#10;wTtb9QHGzbjJdjNZklTXtzeFQi8P5+fjLJaD68SVQrSeFbxMCxDEtdeWGwWn4/b5DURMyBo7z6Tg&#10;ThGW1ehpgaX2N/6i6yE1Io9wLFGBSakvpYy1IYdx6nvi7F18cJiyDI3UAW953HXytSjm0qHlTDDY&#10;04eh+vvw4zJ3ZdvZOmiuN+fWfgaD+0uHSk3Gw+odRKIh/Yf/2jutYD6D3y/5B8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QuZ3AAAAA2wAAAA8AAAAAAAAAAAAAAAAA&#10;oQIAAGRycy9kb3ducmV2LnhtbFBLBQYAAAAABAAEAPkAAACOAwAAAAA=&#10;" strokecolor="black [3213]">
                  <v:stroke endarrow="open"/>
                </v:shape>
                <v:shape id="Straight Arrow Connector 66" o:spid="_x0000_s1100" type="#_x0000_t32" style="position:absolute;left:49053;top:48006;width:5906;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In6sAAAADbAAAADwAAAGRycy9kb3ducmV2LnhtbESP3WoCMRCF74W+Q5iCd5ptoUtZjSK2&#10;Qu/q3wOMm3ET3UyWJOr69o0g9PJwfj7OdN67VlwpROtZwdu4AEFce225UbDfrUafIGJC1th6JgV3&#10;ijCfvQymWGl/4w1dt6kReYRjhQpMSl0lZawNOYxj3xFn7+iDw5RlaKQOeMvjrpXvRVFKh5YzwWBH&#10;S0P1eXtxmbuwp4+voLn+PpzsOhj8Pbao1PC1X0xAJOrTf/jZ/tEKyhIeX/IPkL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CJ+rAAAAA2wAAAA8AAAAAAAAAAAAAAAAA&#10;oQIAAGRycy9kb3ducmV2LnhtbFBLBQYAAAAABAAEAPkAAACOAwAAAAA=&#10;" strokecolor="black [3213]">
                  <v:stroke endarrow="open"/>
                </v:shape>
                <v:group id="Group 87" o:spid="_x0000_s1101" style="position:absolute;width:61436;height:49720" coordsize="61436,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68" o:spid="_x0000_s1102" type="#_x0000_t202" style="position:absolute;left:37719;top:19335;width:10572;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rsidR="00B021D9" w:rsidRDefault="00B021D9" w:rsidP="008731DD">
                          <w:r>
                            <w:t>View users</w:t>
                          </w:r>
                        </w:p>
                      </w:txbxContent>
                    </v:textbox>
                  </v:shape>
                  <v:shape id="Text Box 73" o:spid="_x0000_s1103" type="#_x0000_t202" style="position:absolute;left:38195;top:26574;width:10573;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6toMQA&#10;AADbAAAADwAAAGRycy9kb3ducmV2LnhtbESPX2vCQBDE3wt+h2MF3+rFP1RJPSUo0mIF0falb0tu&#10;TYK5vZDbavz2PaHQx2FmfsMsVp2r1ZXaUHk2MBomoIhzbysuDHx9bp/noIIgW6w9k4E7BVgte08L&#10;TK2/8ZGuJylUhHBI0UAp0qRah7wkh2HoG+LonX3rUKJsC21bvEW4q/U4SV60w4rjQokNrUvKL6cf&#10;Z2A3/cbNRD7oLtwdsuxt3kzD3phBv8teQQl18h/+a79bA7MJ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uraDEAAAA2wAAAA8AAAAAAAAAAAAAAAAAmAIAAGRycy9k&#10;b3ducmV2LnhtbFBLBQYAAAAABAAEAPUAAACJAwAAAAA=&#10;" fillcolor="white [3201]" strokecolor="white [3212]" strokeweight=".5pt">
                    <v:textbox>
                      <w:txbxContent>
                        <w:p w:rsidR="00B021D9" w:rsidRDefault="00B021D9" w:rsidP="008731DD">
                          <w:r>
                            <w:t>Delete users</w:t>
                          </w:r>
                        </w:p>
                      </w:txbxContent>
                    </v:textbox>
                  </v:shape>
                  <v:shape id="Text Box 74" o:spid="_x0000_s1104" type="#_x0000_t202" style="position:absolute;left:38100;top:36957;width:10572;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11MQA&#10;AADbAAAADwAAAGRycy9kb3ducmV2LnhtbESPX2vCQBDE3wt+h2OFvtWLbWglekqoSIsVin9efFty&#10;axLM7YXcVuO37wmFPg4z8xtmtuhdoy7UhdqzgfEoAUVceFtzaeCwXz1NQAVBtth4JgM3CrCYDx5m&#10;mFl/5S1ddlKqCOGQoYFKpM20DkVFDsPIt8TRO/nOoUTZldp2eI1w1+jnJHnVDmuOCxW29F5Rcd79&#10;OAPr9IjLF/mim3D/necfkzYNG2Meh30+BSXUy3/4r/1pDbyl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HNdTEAAAA2wAAAA8AAAAAAAAAAAAAAAAAmAIAAGRycy9k&#10;b3ducmV2LnhtbFBLBQYAAAAABAAEAPUAAACJAwAAAAA=&#10;" fillcolor="white [3201]" strokecolor="white [3212]" strokeweight=".5pt">
                    <v:textbox>
                      <w:txbxContent>
                        <w:p w:rsidR="00B021D9" w:rsidRDefault="00B021D9" w:rsidP="008731DD">
                          <w:r>
                            <w:t>Delete Emails</w:t>
                          </w:r>
                        </w:p>
                      </w:txbxContent>
                    </v:textbox>
                  </v:shape>
                  <v:shape id="Text Box 76" o:spid="_x0000_s1105" type="#_x0000_t202" style="position:absolute;left:38004;top:46863;width:10573;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OOMQA&#10;AADbAAAADwAAAGRycy9kb3ducmV2LnhtbESPQWvCQBSE7wX/w/IK3uqmKjZEVwmKtNhCqXrx9si+&#10;JqHZtyH71Pjv3UKhx2FmvmEWq9416kJdqD0beB4loIgLb2suDRwP26cUVBBki41nMnCjAKvl4GGB&#10;mfVX/qLLXkoVIRwyNFCJtJnWoajIYRj5ljh6375zKFF2pbYdXiPcNXqcJDPtsOa4UGFL64qKn/3Z&#10;GdhNT7iZyDvdhPvPPH9N22n4MGb42OdzUEK9/If/2m/WwMsM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ZDjjEAAAA2wAAAA8AAAAAAAAAAAAAAAAAmAIAAGRycy9k&#10;b3ducmV2LnhtbFBLBQYAAAAABAAEAPUAAACJAwAAAAA=&#10;" fillcolor="white [3201]" strokecolor="white [3212]" strokeweight=".5pt">
                    <v:textbox>
                      <w:txbxContent>
                        <w:p w:rsidR="00B021D9" w:rsidRDefault="00B021D9" w:rsidP="008731DD">
                          <w:r>
                            <w:t>Logout</w:t>
                          </w:r>
                        </w:p>
                      </w:txbxContent>
                    </v:textbox>
                  </v:shape>
                  <v:group id="Group 86" o:spid="_x0000_s1106" style="position:absolute;width:61436;height:49530" coordsize="61436,4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39" o:spid="_x0000_s1107" style="position:absolute;left:5524;top:36576;width:11335;height:361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jaMYA&#10;AADbAAAADwAAAGRycy9kb3ducmV2LnhtbESPQWvCQBSE74X+h+UVehHdaKF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DjaMYAAADbAAAADwAAAAAAAAAAAAAAAACYAgAAZHJz&#10;L2Rvd25yZXYueG1sUEsFBgAAAAAEAAQA9QAAAIsDAAAAAA==&#10;" filled="f" strokecolor="black [3213]" strokeweight="1pt"/>
                    <v:rect id="Rectangle 45" o:spid="_x0000_s1108" style="position:absolute;left:5619;top:45910;width:11335;height:3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group id="Group 85" o:spid="_x0000_s1109" style="position:absolute;width:61436;height:47720" coordsize="61436,47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Straight Arrow Connector 30" o:spid="_x0000_s1110" type="#_x0000_t32" style="position:absolute;left:1905;top:28860;width:371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3X58QAAADdAAAADwAAAGRycy9kb3ducmV2LnhtbESPT2vDMAzF74N+B6PBbquzpqwlq1vK&#10;2sLorX/oWcRaEhLLwfbS7NtPh8JuEu/pvZ9Wm9F1aqAQG88G3qYZKOLS24YrA9fL4XUJKiZki51n&#10;MvBLETbrydMKC+vvfKLhnColIRwLNFCn1Bdax7Imh3Hqe2LRvn1wmGQNlbYB7xLuOj3LsnftsGFp&#10;qLGnz5rK9vzjDDScJ57t8gMd921YVLd28PnVmJfncfsBKtGY/s2P6y8r+Nlc+OUbGUG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3dfnxAAAAN0AAAAPAAAAAAAAAAAA&#10;AAAAAKECAABkcnMvZG93bnJldi54bWxQSwUGAAAAAAQABAD5AAAAkgMAAAAA&#10;" strokecolor="black [3213]">
                        <v:stroke endarrow="open"/>
                      </v:shape>
                      <v:shape id="Straight Arrow Connector 33" o:spid="_x0000_s1111" type="#_x0000_t32" style="position:absolute;left:1809;top:33432;width:37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rect id="Rectangle 37" o:spid="_x0000_s1112" style="position:absolute;left:5524;top:25812;width:1190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SgcYA&#10;AADbAAAADwAAAGRycy9kb3ducmV2LnhtbESPQWvCQBSE74X+h+UVehHdaKF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PSgcYAAADbAAAADwAAAAAAAAAAAAAAAACYAgAAZHJz&#10;L2Rvd25yZXYueG1sUEsFBgAAAAAEAAQA9QAAAIsDAAAAAA==&#10;" filled="f" strokecolor="black [3213]" strokeweight="1pt"/>
                      <v:rect id="Rectangle 38" o:spid="_x0000_s1113" style="position:absolute;left:5619;top:31432;width:11335;height:3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G88IA&#10;AADbAAAADwAAAGRycy9kb3ducmV2LnhtbERPTWvCQBC9C/6HZYRepG6sI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bzwgAAANsAAAAPAAAAAAAAAAAAAAAAAJgCAABkcnMvZG93&#10;bnJldi54bWxQSwUGAAAAAAQABAD1AAAAhwMAAAAA&#10;" filled="f" strokecolor="black [3213]" strokeweight="1pt"/>
                      <v:group id="Group 7" o:spid="_x0000_s1114" style="position:absolute;width:61436;height:47720" coordsize="61436,47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x1OMQAAADdAAAADwAAAGRycy9kb3ducmV2LnhtbERPS2vCQBC+F/wPywi9&#10;NZtoWyRmFZFaegiFqiDehuyYBLOzIbvN4993C4Xe5uN7TrYdTSN66lxtWUESxSCIC6trLhWcT4en&#10;FQjnkTU2lknBRA62m9lDhqm2A39Rf/SlCCHsUlRQed+mUrqiIoMusi1x4G62M+gD7EqpOxxCuGnk&#10;Io5fpcGaQ0OFLe0rKu7Hb6PgfcBht0ze+vx+20/X08vnJU9Iqcf5uFuD8DT6f/Gf+0OH+fFz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rx1OMQAAADdAAAA&#10;DwAAAAAAAAAAAAAAAACqAgAAZHJzL2Rvd25yZXYueG1sUEsFBgAAAAAEAAQA+gAAAJsDAAAAAA==&#10;">
                        <v:line id="Straight Connector 31" o:spid="_x0000_s1115" style="position:absolute;flip:y;visibility:visible" from="1809,14763" to="1905,4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TF8IAAADdAAAADwAAAGRycy9kb3ducmV2LnhtbERP22oCMRB9L/gPYYS+1aRipd0aRYWC&#10;9EW8fMCwmW6WbiZrEnXdrzeFgm9zONeZLTrXiAuFWHvW8DpSIIhLb2quNBwPXy/vIGJCNth4Jg03&#10;irCYD55mWBh/5R1d9qkSOYRjgRpsSm0hZSwtOYwj3xJn7scHhynDUEkT8JrDXSPHSk2lw5pzg8WW&#10;1pbK3/3ZaWj6dOw/Vmvbq9PkZrbbqQ9v31o/D7vlJ4hEXXqI/90bk+eryRj+vskn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TF8IAAADdAAAADwAAAAAAAAAAAAAA&#10;AAChAgAAZHJzL2Rvd25yZXYueG1sUEsFBgAAAAAEAAQA+QAAAJADAAAAAA==&#10;" strokecolor="black [3213]"/>
                        <v:shape id="Straight Arrow Connector 34" o:spid="_x0000_s1116" type="#_x0000_t32" style="position:absolute;left:1905;top:21431;width:371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Ez8EAAADbAAAADwAAAGRycy9kb3ducmV2LnhtbESPT4vCMBTE78J+h/AWvGmqF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00TPwQAAANsAAAAPAAAAAAAAAAAAAAAA&#10;AKECAABkcnMvZG93bnJldi54bWxQSwUGAAAAAAQABAD5AAAAjwMAAAAA&#10;" strokecolor="black [3213]">
                          <v:stroke endarrow="open"/>
                        </v:shape>
                        <v:rect id="Rectangle 36" o:spid="_x0000_s1117" style="position:absolute;left:5619;top:19335;width:11335;height:3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3GsYA&#10;AADbAAAADwAAAGRycy9kb3ducmV2LnhtbESPT2vCQBTE74V+h+UVvIhutCA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93GsYAAADbAAAADwAAAAAAAAAAAAAAAACYAgAAZHJz&#10;L2Rvd25yZXYueG1sUEsFBgAAAAAEAAQA9QAAAIsDAAAAAA==&#10;" filled="f" strokecolor="black [3213]" strokeweight="1pt"/>
                        <v:group id="Group 6" o:spid="_x0000_s1118" style="position:absolute;width:61436;height:14763" coordsize="61436,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JO1MMAAADdAAAADwAAAGRycy9kb3ducmV2LnhtbERPS4vCMBC+L/gfwgje&#10;1rTqilSjiLjiQQQfIN6GZmyLzaQ02bb++82CsLf5+J6zWHWmFA3VrrCsIB5GIIhTqwvOFFwv358z&#10;EM4jaywtk4IXOVgtex8LTLRt+UTN2WcihLBLUEHufZVI6dKcDLqhrYgD97C1QR9gnUldYxvCTSlH&#10;UTSVBgsODTlWtMkpfZ5/jIJdi+16HG+bw/Oxed0vX8fbISalBv1uPQfhqfP/4rd7r8P8aDK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Ik7UwwAAAN0AAAAP&#10;AAAAAAAAAAAAAAAAAKoCAABkcnMvZG93bnJldi54bWxQSwUGAAAAAAQABAD6AAAAmgMAAAAA&#10;">
                          <v:shape id="Text Box 26" o:spid="_x0000_s1119" type="#_x0000_t202" style="position:absolute;left:285;top:11525;width:10573;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E8MMA&#10;AADdAAAADwAAAGRycy9kb3ducmV2LnhtbERPTWvCQBC9F/oflil4q5vaUELqKqEiFRVE20tvQ3aa&#10;hGZnQ3bU+O9dQehtHu9zpvPBtepEfWg8G3gZJ6CIS28brgx8fy2fM1BBkC22nsnAhQLMZ48PU8yt&#10;P/OeTgepVAzhkKOBWqTLtQ5lTQ7D2HfEkfv1vUOJsK+07fEcw12rJ0nyph02HBtq7OijpvLvcHQG&#10;1ukPLl5lQxfhYVcUn1mXhq0xo6eheAclNMi/+O5e2Tg/SVO4fRNP0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oE8MMAAADdAAAADwAAAAAAAAAAAAAAAACYAgAAZHJzL2Rv&#10;d25yZXYueG1sUEsFBgAAAAAEAAQA9QAAAIgDAAAAAA==&#10;" fillcolor="white [3201]" strokecolor="white [3212]" strokeweight=".5pt">
                            <v:textbox>
                              <w:txbxContent>
                                <w:p w:rsidR="00B021D9" w:rsidRDefault="00B021D9" w:rsidP="008731DD">
                                  <w:r>
                                    <w:t>User Login</w:t>
                                  </w:r>
                                </w:p>
                              </w:txbxContent>
                            </v:textbox>
                          </v:shape>
                          <v:shape id="Text Box 27" o:spid="_x0000_s1120" type="#_x0000_t202" style="position:absolute;left:34194;top:11525;width:14002;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ha8MA&#10;AADdAAAADwAAAGRycy9kb3ducmV2LnhtbERPTWvCQBC9F/wPywje6qY1LRJdJVTEYoVS68XbkB2T&#10;0OxsyI4a/31XKPQ2j/c582XvGnWhLtSeDTyNE1DEhbc1lwYO3+vHKaggyBYbz2TgRgGWi8HDHDPr&#10;r/xFl72UKoZwyNBAJdJmWoeiIodh7FviyJ1851Ai7EptO7zGcNfo5yR51Q5rjg0VtvRWUfGzPzsD&#10;2/SIq4l80E24/8zzzbRNw86Y0bDPZ6CEevkX/7nfbZyfpC9w/yae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aha8MAAADdAAAADwAAAAAAAAAAAAAAAACYAgAAZHJzL2Rv&#10;d25yZXYueG1sUEsFBgAAAAAEAAQA9QAAAIgDAAAAAA==&#10;" fillcolor="white [3201]" strokecolor="white [3212]" strokeweight=".5pt">
                            <v:textbox>
                              <w:txbxContent>
                                <w:p w:rsidR="00B021D9" w:rsidRDefault="00B021D9" w:rsidP="008731DD">
                                  <w:r>
                                    <w:t>Forgotten Password</w:t>
                                  </w:r>
                                </w:p>
                              </w:txbxContent>
                            </v:textbox>
                          </v:shape>
                          <v:shape id="Text Box 28" o:spid="_x0000_s1121" type="#_x0000_t202" style="position:absolute;left:50673;top:11620;width:10287;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Q/HMMA&#10;AADdAAAADwAAAGRycy9kb3ducmV2LnhtbERPS2vCQBC+F/wPywi96UYbRKKrhBZpaQXxcfE2ZMck&#10;mJ0N2anGf98tFHqbj+85y3XvGnWjLtSeDUzGCSjiwtuaSwOn42Y0BxUE2WLjmQw8KMB6NXhaYmb9&#10;nfd0O0ipYgiHDA1UIm2mdSgqchjGviWO3MV3DiXCrtS2w3sMd42eJslMO6w5NlTY0mtFxfXw7Qx8&#10;pmd8e5Evegj3uzx/n7dp2BrzPOzzBSihXv7Ff+4PG+cn6Qx+v4kn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Q/HMMAAADdAAAADwAAAAAAAAAAAAAAAACYAgAAZHJzL2Rv&#10;d25yZXYueG1sUEsFBgAAAAAEAAQA9QAAAIgDAAAAAA==&#10;" fillcolor="white [3201]" strokecolor="white [3212]" strokeweight=".5pt">
                            <v:textbox>
                              <w:txbxContent>
                                <w:p w:rsidR="00B021D9" w:rsidRDefault="00B021D9" w:rsidP="008731DD">
                                  <w:r>
                                    <w:t xml:space="preserve">Admin Login </w:t>
                                  </w:r>
                                  <w:proofErr w:type="spellStart"/>
                                  <w:r>
                                    <w:t>Login</w:t>
                                  </w:r>
                                  <w:proofErr w:type="spellEnd"/>
                                </w:p>
                              </w:txbxContent>
                            </v:textbox>
                          </v:shape>
                          <v:shape id="Text Box 29" o:spid="_x0000_s1122" type="#_x0000_t202" style="position:absolute;left:19526;top:11525;width:10573;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ah8MA&#10;AADdAAAADwAAAGRycy9kb3ducmV2LnhtbERPTWvCQBC9F/wPywje6qY1tBJdJVTEYoVS68XbkB2T&#10;0OxsyI4a/31XKPQ2j/c582XvGnWhLtSeDTyNE1DEhbc1lwYO3+vHKaggyBYbz2TgRgGWi8HDHDPr&#10;r/xFl72UKoZwyNBAJdJmWoeiIodh7FviyJ1851Ai7EptO7zGcNfo5yR50Q5rjg0VtvRWUfGzPzsD&#10;2/SIq4l80E24/8zzzbRNw86Y0bDPZ6CEevkX/7nfbZyfpK9w/yae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iah8MAAADdAAAADwAAAAAAAAAAAAAAAACYAgAAZHJzL2Rv&#10;d25yZXYueG1sUEsFBgAAAAAEAAQA9QAAAIgDAAAAAA==&#10;" fillcolor="white [3201]" strokecolor="white [3212]" strokeweight=".5pt">
                            <v:textbox>
                              <w:txbxContent>
                                <w:p w:rsidR="00B021D9" w:rsidRDefault="00B021D9" w:rsidP="008731DD">
                                  <w:r>
                                    <w:t>Register</w:t>
                                  </w:r>
                                </w:p>
                              </w:txbxContent>
                            </v:textbox>
                          </v:shape>
                          <v:group id="Group 3" o:spid="_x0000_s1123" style="position:absolute;width:61436;height:14763" coordsize="61436,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4bcpccAAADdAAAADwAAAGRycy9kb3ducmV2LnhtbESPQWvCQBCF70L/wzKF&#10;3nSTVkuJriLSlh5EMBaKtyE7JsHsbMhuk/jvnUOhtxnem/e+WW1G16ieulB7NpDOElDEhbc1lwa+&#10;Tx/TN1AhIltsPJOBGwXYrB8mK8ysH/hIfR5LJSEcMjRQxdhmWoeiIodh5lti0S6+cxhl7UptOxwk&#10;3DX6OUletcOapaHClnYVFdf81xn4HHDYvqTv/f562d3Op8XhZ5+SMU+P43YJKtIY/81/119W8JO5&#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4bcpccAAADd&#10;AAAADwAAAAAAAAAAAAAAAACqAgAAZHJzL2Rvd25yZXYueG1sUEsFBgAAAAAEAAQA+gAAAJ4DAAAA&#10;AA==&#10;">
                            <v:shape id="Straight Arrow Connector 8" o:spid="_x0000_s1124" type="#_x0000_t32" style="position:absolute;left:5524;top:7620;width:0;height:34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d+esIAAADdAAAADwAAAGRycy9kb3ducmV2LnhtbERPTWvCQBC9F/oflin0Vjc1pWrMRoqt&#10;UHoziuchOyYh2dmwu8b033cLgrd5vM/JN5PpxUjOt5YVvM4SEMSV1S3XCo6H3csShA/IGnvLpOCX&#10;PGyKx4ccM22vvKexDLWIIewzVNCEMGRS+qohg35mB+LIna0zGCJ0tdQOrzHc9HKeJO/SYMuxocGB&#10;tg1VXXkxClpOA88/0x39fHVuUZ+60aZHpZ6fpo81iEBTuItv7m8d5ydvK/j/Jp4g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d+esIAAADdAAAADwAAAAAAAAAAAAAA&#10;AAChAgAAZHJzL2Rvd25yZXYueG1sUEsFBgAAAAAEAAQA+QAAAJADAAAAAA==&#10;" strokecolor="black [3213]">
                              <v:stroke endarrow="open"/>
                            </v:shape>
                            <v:shape id="Straight Arrow Connector 10" o:spid="_x0000_s1125" type="#_x0000_t32" style="position:absolute;left:42100;top:7620;width:0;height:34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RBOsQAAADdAAAADwAAAGRycy9kb3ducmV2LnhtbESPT2vDMAzF74N+B6PBbquzhq4lq1vK&#10;2sLorX/oWcRaEhLLwfbS7NtPh8JuEu/pvZ9Wm9F1aqAQG88G3qYZKOLS24YrA9fL4XUJKiZki51n&#10;MvBLETbrydMKC+vvfKLhnColIRwLNFCn1Bdax7Imh3Hqe2LRvn1wmGQNlbYB7xLuOj3LsnftsGFp&#10;qLGnz5rK9vzjDDScJ57t8gMd921YVLd28PnVmJfncfsBKtGY/s2P6y8r+Nlc+OUbGUG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BEE6xAAAAN0AAAAPAAAAAAAAAAAA&#10;AAAAAKECAABkcnMvZG93bnJldi54bWxQSwUGAAAAAAQABAD5AAAAkgMAAAAA&#10;" strokecolor="black [3213]">
                              <v:stroke endarrow="open"/>
                            </v:shape>
                            <v:rect id="_x0000_s1126" style="position:absolute;left:33528;top:11049;width:15049;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X78UA&#10;AADdAAAADwAAAGRycy9kb3ducmV2LnhtbERPTUvDQBC9C/6HZYReSruJoEjabRFFyUEKVnvobZqd&#10;ZtNmZ0N22sZ/7xYEb/N4nzNfDr5VZ+pjE9hAPs1AEVfBNlwb+P56mzyBioJssQ1MBn4ownJxezPH&#10;woYLf9J5LbVKIRwLNOBEukLrWDnyGKehI07cPvQeJcG+1rbHSwr3rb7PskftseHU4LCjF0fVcX3y&#10;BrblIPUhf5ePI44349LtqtXrzpjR3fA8AyU0yL/4z13aND97yOH6TTpB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tfvxQAAAN0AAAAPAAAAAAAAAAAAAAAAAJgCAABkcnMv&#10;ZG93bnJldi54bWxQSwUGAAAAAAQABAD1AAAAigMAAAAA&#10;" filled="f" strokecolor="black [3213]" strokeweight="1pt"/>
                            <v:rect id="Rectangle 17" o:spid="_x0000_s1127" style="position:absolute;left:19050;top:11144;width:12096;height:361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hJmMUA&#10;AADdAAAADwAAAGRycy9kb3ducmV2LnhtbERPTWvCQBC9C/0PyxR6Ed0oVEp0ldKi5FAKtXrwNmbH&#10;bGp2NmSnmv77bqHgbR7vcxar3jfqQl2sAxuYjDNQxGWwNVcGdp/r0ROoKMgWm8Bk4IcirJZ3gwXm&#10;Nlz5gy5bqVQK4ZijASfS5lrH0pHHOA4tceJOofMoCXaVth1eU7hv9DTLZtpjzanBYUsvjsrz9tsb&#10;OBS9VF+TjbydcbgfFu5Yvr8ejXm475/noIR6uYn/3YVN87PHKfx9k07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mYxQAAAN0AAAAPAAAAAAAAAAAAAAAAAJgCAABkcnMv&#10;ZG93bnJldi54bWxQSwUGAAAAAAQABAD1AAAAigMAAAAA&#10;" filled="f" strokecolor="black [3213]" strokeweight="1pt"/>
                            <v:rect id="Rectangle 21" o:spid="_x0000_s1128" style="position:absolute;top:11144;width:11334;height:361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TsA8UA&#10;AADdAAAADwAAAGRycy9kb3ducmV2LnhtbERPTWvCQBC9F/oflin0IrrRUpHoKqXFkkMpaOvB25gd&#10;s6nZ2ZCdavrvu4WCt3m8z1mset+oM3WxDmxgPMpAEZfB1lwZ+PxYD2egoiBbbAKTgR+KsFre3iww&#10;t+HCGzpvpVIphGOOBpxIm2sdS0ce4yi0xIk7hs6jJNhV2nZ4SeG+0ZMsm2qPNacGhy09OypP229v&#10;YF/0Un2NX+XthIPdoHCH8v3lYMz9Xf80ByXUy1X87y5smp89PsDfN+k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OwDxQAAAN0AAAAPAAAAAAAAAAAAAAAAAJgCAABkcnMv&#10;ZG93bnJldi54bWxQSwUGAAAAAAQABAD1AAAAigMAAAAA&#10;" filled="f" strokecolor="black [3213]" strokeweight="1pt"/>
                            <v:rect id="Rectangle 22" o:spid="_x0000_s1129" style="position:absolute;left:50292;top:11144;width:11144;height:361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10d8UA&#10;AADdAAAADwAAAGRycy9kb3ducmV2LnhtbERPTWvCQBC9F/oflin0IrpRWpHoKqXFkkMpaOvB25gd&#10;s6nZ2ZCdavrvu4WCt3m8z1mset+oM3WxDmxgPMpAEZfB1lwZ+PxYD2egoiBbbAKTgR+KsFre3iww&#10;t+HCGzpvpVIphGOOBpxIm2sdS0ce4yi0xIk7hs6jJNhV2nZ4SeG+0ZMsm2qPNacGhy09OypP229v&#10;YF/0Un2NX+XthIPdoHCH8v3lYMz9Xf80ByXUy1X87y5smp89PsDfN+k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XR3xQAAAN0AAAAPAAAAAAAAAAAAAAAAAJgCAABkcnMv&#10;ZG93bnJldi54bWxQSwUGAAAAAAQABAD1AAAAigMAAAAA&#10;" filled="f" strokecolor="black [3213]" strokeweight="1pt"/>
                            <v:shape id="Straight Arrow Connector 25" o:spid="_x0000_s1130" type="#_x0000_t32" style="position:absolute;left:54864;top:7715;width:0;height:34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PiosIAAADdAAAADwAAAGRycy9kb3ducmV2LnhtbERPTWvDMAy9D/ofjAq7rU4TspW0bilr&#10;A2O3daVnEatJSCwH20uyfz8PBrvp8T61O8ymFyM531pWsF4lIIgrq1uuFVw/y6cNCB+QNfaWScE3&#10;eTjsFw87LLSd+IPGS6hFDGFfoIImhKGQ0lcNGfQrOxBH7m6dwRChq6V2OMVw08s0SZ6lwZZjQ4MD&#10;vTZUdZcvo6DlLHB6ykp6P3fupb51o82uSj0u5+MWRKA5/Iv/3G86zk/yHH6/iS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PiosIAAADdAAAADwAAAAAAAAAAAAAA&#10;AAChAgAAZHJzL2Rvd25yZXYueG1sUEsFBgAAAAAEAAQA+QAAAJADAAAAAA==&#10;" strokecolor="black [3213]">
                              <v:stroke endarrow="open"/>
                            </v:shape>
                            <v:group id="Group 2" o:spid="_x0000_s1131" style="position:absolute;left:5524;width:49340;height:11144" coordsize="49339,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15" o:spid="_x0000_s1132" type="#_x0000_t202" style="position:absolute;left:3619;width:30480;height:3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c8cMA&#10;AADbAAAADwAAAGRycy9kb3ducmV2LnhtbESPQWvCQBSE74L/YXmF3nRjGyREVwmW0tIKovbS2yP7&#10;TEKzb0P2VeO/7xYEj8PMfMMs14Nr1Zn60Hg2MJsmoIhLbxuuDHwdXycZqCDIFlvPZOBKAdar8WiJ&#10;ufUX3tP5IJWKEA45GqhFulzrUNbkMEx9Rxy9k+8dSpR9pW2Plwh3rX5Kkrl22HBcqLGjTU3lz+HX&#10;GfhIv/HlWT7pKjzsiuIt69KwNebxYSgWoIQGuYdv7XdrIJ3B/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xc8cMAAADbAAAADwAAAAAAAAAAAAAAAACYAgAAZHJzL2Rv&#10;d25yZXYueG1sUEsFBgAAAAAEAAQA9QAAAIgDAAAAAA==&#10;" fillcolor="white [3201]" strokecolor="white [3212]" strokeweight=".5pt">
                                <v:textbox>
                                  <w:txbxContent>
                                    <w:p w:rsidR="00B021D9" w:rsidRPr="00732DA5" w:rsidRDefault="00B021D9" w:rsidP="008731DD">
                                      <w:pPr>
                                        <w:rPr>
                                          <w:rFonts w:ascii="Times New Roman" w:hAnsi="Times New Roman" w:cs="Times New Roman"/>
                                          <w:b/>
                                          <w:sz w:val="36"/>
                                          <w:szCs w:val="36"/>
                                        </w:rPr>
                                      </w:pPr>
                                      <w:r w:rsidRPr="00732DA5">
                                        <w:rPr>
                                          <w:rFonts w:ascii="Times New Roman" w:hAnsi="Times New Roman" w:cs="Times New Roman"/>
                                          <w:b/>
                                          <w:sz w:val="36"/>
                                          <w:szCs w:val="36"/>
                                        </w:rPr>
                                        <w:t xml:space="preserve">Email </w:t>
                                      </w:r>
                                      <w:r>
                                        <w:rPr>
                                          <w:rFonts w:ascii="Times New Roman" w:hAnsi="Times New Roman" w:cs="Times New Roman"/>
                                          <w:b/>
                                          <w:sz w:val="36"/>
                                          <w:szCs w:val="36"/>
                                        </w:rPr>
                                        <w:t>Management</w:t>
                                      </w:r>
                                      <w:r w:rsidRPr="00732DA5">
                                        <w:rPr>
                                          <w:rFonts w:ascii="Times New Roman" w:hAnsi="Times New Roman" w:cs="Times New Roman"/>
                                          <w:b/>
                                          <w:sz w:val="36"/>
                                          <w:szCs w:val="36"/>
                                        </w:rPr>
                                        <w:t xml:space="preserve"> System</w:t>
                                      </w:r>
                                    </w:p>
                                  </w:txbxContent>
                                </v:textbox>
                              </v:shape>
                              <v:shape id="Straight Arrow Connector 16" o:spid="_x0000_s1133" type="#_x0000_t32" style="position:absolute;left:18192;top:4191;width:0;height:34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3ssAAAADbAAAADwAAAGRycy9kb3ducmV2LnhtbESPQYvCMBSE7wv+h/AEb2uqlV2pRpFV&#10;QbytK54fzbMtbV5Kkq313xtB8DjMzDfMct2bRnTkfGVZwWScgCDOra64UHD+23/OQfiArLGxTAru&#10;5GG9GnwsMdP2xr/UnUIhIoR9hgrKENpMSp+XZNCPbUscvat1BkOUrpDa4S3CTSOnSfIlDVYcF0ps&#10;6aekvD79GwUVp4Gn23RPx13tvotL3dn0rNRo2G8WIAL14R1+tQ9awW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VN7LAAAAA2wAAAA8AAAAAAAAAAAAAAAAA&#10;oQIAAGRycy9kb3ducmV2LnhtbFBLBQYAAAAABAAEAPkAAACOAwAAAAA=&#10;" strokecolor="black [3213]">
                                <v:stroke endarrow="open"/>
                              </v:shape>
                              <v:line id="Straight Connector 4" o:spid="_x0000_s1134" style="position:absolute;visibility:visible" from="0,7620" to="49339,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6mI8IAAADbAAAADwAAAGRycy9kb3ducmV2LnhtbERPy2rCQBTdF/yH4Qru6kRp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6mI8IAAADbAAAADwAAAAAAAAAAAAAA&#10;AAChAgAAZHJzL2Rvd25yZXYueG1sUEsFBgAAAAAEAAQA+QAAAJADAAAAAA==&#10;" strokecolor="black [3213]"/>
                              <v:shape id="Straight Arrow Connector 9" o:spid="_x0000_s1135" type="#_x0000_t32" style="position:absolute;left:19526;top:7715;width:0;height:34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SYLMIAAADbAAAADwAAAGRycy9kb3ducmV2LnhtbESPQWvCQBSE70L/w/IKvemmRrSm2Uhp&#10;FYo3U/H8yL4mIdm3YXcb4793C4Ueh5n5hsl3k+nFSM63lhU8LxIQxJXVLdcKzl+H+QsIH5A19pZJ&#10;wY087IqHWY6Ztlc+0ViGWkQI+wwVNCEMmZS+asigX9iBOHrf1hkMUbpaaofXCDe9XCbJWhpsOS40&#10;ONB7Q1VX/hgFLaeBlx/pgY77zm3qSzfa9KzU0+P09goi0BT+w3/tT61gtYX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dSYLMIAAADbAAAADwAAAAAAAAAAAAAA&#10;AAChAgAAZHJzL2Rvd25yZXYueG1sUEsFBgAAAAAEAAQA+QAAAJADAAAAAA==&#10;" strokecolor="black [3213]">
                                <v:stroke endarrow="open"/>
                              </v:shape>
                              <v:rect id="Rectangle 41" o:spid="_x0000_s1136" style="position:absolute;left:2857;width:30099;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group>
                          </v:group>
                        </v:group>
                        <v:shape id="Text Box 44" o:spid="_x0000_s1137" type="#_x0000_t202" style="position:absolute;left:6000;top:19812;width:10573;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KLMQA&#10;AADbAAAADwAAAGRycy9kb3ducmV2LnhtbESPX2vCQBDE3wW/w7FC3+pFqyLRU4KltNRC8c+Lb0tu&#10;TYK5vZDbavz2vULBx2FmfsMs152r1ZXaUHk2MBomoIhzbysuDBwPb89zUEGQLdaeycCdAqxX/d4S&#10;U+tvvKPrXgoVIRxSNFCKNKnWIS/JYRj6hjh6Z986lCjbQtsWbxHuaj1Okpl2WHFcKLGhTUn5Zf/j&#10;DHxOTvj6Ilu6C3ffWfY+bybhy5inQZctQAl18gj/tz+sgekI/r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yizEAAAA2wAAAA8AAAAAAAAAAAAAAAAAmAIAAGRycy9k&#10;b3ducmV2LnhtbFBLBQYAAAAABAAEAPUAAACJAwAAAAA=&#10;" fillcolor="white [3201]" strokecolor="white [3212]" strokeweight=".5pt">
                          <v:textbox>
                            <w:txbxContent>
                              <w:p w:rsidR="00B021D9" w:rsidRDefault="00B021D9" w:rsidP="008731DD">
                                <w:proofErr w:type="gramStart"/>
                                <w:r>
                                  <w:t>inbox</w:t>
                                </w:r>
                                <w:proofErr w:type="gramEnd"/>
                              </w:p>
                            </w:txbxContent>
                          </v:textbox>
                        </v:shape>
                        <v:rect id="Rectangle 69" o:spid="_x0000_s1138" style="position:absolute;left:37242;top:18859;width:11335;height:3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MdcYA&#10;AADbAAAADwAAAGRycy9kb3ducmV2LnhtbESPT2vCQBTE74V+h+UVvIhu9CA1ukppacmhFOqfg7dn&#10;9plNzb4N2VdNv323UPA4zMxvmOW69426UBfrwAYm4wwUcRlszZWB3fZ19AgqCrLFJjAZ+KEI69X9&#10;3RJzG678SZeNVCpBOOZowIm0udaxdOQxjkNLnLxT6DxKkl2lbYfXBPeNnmbZTHusOS04bOnZUXne&#10;fHsDh6KX6mvyJu9nHO6HhTuWHy9HYwYP/dMClFAvt/B/u7AGZn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PMdcYAAADbAAAADwAAAAAAAAAAAAAAAACYAgAAZHJz&#10;L2Rvd25yZXYueG1sUEsFBgAAAAAEAAQA9QAAAIsDAAAAAA==&#10;" filled="f" strokecolor="black [3213]" strokeweight="1pt"/>
                      </v:group>
                    </v:group>
                    <v:rect id="Rectangle 78" o:spid="_x0000_s1139" style="position:absolute;left:5715;top:41243;width:11334;height:361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group>
                </v:group>
              </v:group>
              <v:shape id="Text Box 79" o:spid="_x0000_s1140" type="#_x0000_t202" style="position:absolute;left:5905;top:46482;width:10573;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aaSsQA&#10;AADbAAAADwAAAGRycy9kb3ducmV2LnhtbESPX2vCQBDE3wv9DscW+qaXtmI19ZSgSIsKxT8vfVty&#10;2yQ0txdyq8Zv7wlCH4eZ+Q0zmXWuVidqQ+XZwEs/AUWce1txYeCwX/ZGoIIgW6w9k4ELBZhNHx8m&#10;mFp/5i2ddlKoCOGQooFSpEm1DnlJDkPfN8TR+/WtQ4myLbRt8RzhrtavSTLUDiuOCyU2NC8p/9sd&#10;nYHV4AcXb7Kmi3D3nWWfo2YQNsY8P3XZByihTv7D9/aXNfA+htuX+AP0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mkrEAAAA2wAAAA8AAAAAAAAAAAAAAAAAmAIAAGRycy9k&#10;b3ducmV2LnhtbFBLBQYAAAAABAAEAPUAAACJAwAAAAA=&#10;" fillcolor="white [3201]" strokecolor="white [3212]" strokeweight=".5pt">
                <v:textbox>
                  <w:txbxContent>
                    <w:p w:rsidR="00B021D9" w:rsidRDefault="00B021D9" w:rsidP="008731DD">
                      <w:r>
                        <w:t>Logout</w:t>
                      </w:r>
                    </w:p>
                  </w:txbxContent>
                </v:textbox>
              </v:shape>
            </v:group>
          </v:group>
        </w:pict>
      </w:r>
    </w:p>
    <w:p w:rsidR="008731DD" w:rsidRDefault="008731DD" w:rsidP="00F54F8E">
      <w:pPr>
        <w:pStyle w:val="Default"/>
        <w:jc w:val="both"/>
        <w:rPr>
          <w:rFonts w:cs="SWYEK D+ Palatino"/>
          <w:sz w:val="22"/>
          <w:szCs w:val="22"/>
        </w:rPr>
      </w:pPr>
    </w:p>
    <w:p w:rsidR="008731DD" w:rsidRPr="00701FFB" w:rsidRDefault="008731DD" w:rsidP="00F54F8E">
      <w:pPr>
        <w:jc w:val="both"/>
        <w:rPr>
          <w:lang w:val="en-US"/>
        </w:rPr>
      </w:pPr>
    </w:p>
    <w:p w:rsidR="008731DD" w:rsidRDefault="008731DD" w:rsidP="00F54F8E">
      <w:pPr>
        <w:jc w:val="both"/>
        <w:rPr>
          <w:lang w:val="en-US"/>
        </w:rPr>
      </w:pPr>
    </w:p>
    <w:p w:rsidR="008731DD" w:rsidRDefault="008731DD" w:rsidP="00F54F8E">
      <w:pPr>
        <w:tabs>
          <w:tab w:val="left" w:pos="6580"/>
        </w:tabs>
        <w:jc w:val="both"/>
        <w:rPr>
          <w:lang w:val="en-US"/>
        </w:rPr>
      </w:pPr>
      <w:r>
        <w:rPr>
          <w:lang w:val="en-US"/>
        </w:rPr>
        <w:tab/>
      </w:r>
    </w:p>
    <w:p w:rsidR="008731DD" w:rsidRDefault="008731DD" w:rsidP="00F54F8E">
      <w:pPr>
        <w:tabs>
          <w:tab w:val="left" w:pos="6580"/>
        </w:tabs>
        <w:jc w:val="both"/>
        <w:rPr>
          <w:lang w:val="en-US"/>
        </w:rPr>
      </w:pPr>
    </w:p>
    <w:p w:rsidR="008731DD" w:rsidRDefault="008731DD" w:rsidP="00F54F8E">
      <w:pPr>
        <w:tabs>
          <w:tab w:val="left" w:pos="6580"/>
        </w:tabs>
        <w:jc w:val="both"/>
        <w:rPr>
          <w:lang w:val="en-US"/>
        </w:rPr>
      </w:pPr>
    </w:p>
    <w:p w:rsidR="008731DD" w:rsidRDefault="008731DD" w:rsidP="00F54F8E">
      <w:pPr>
        <w:tabs>
          <w:tab w:val="left" w:pos="6580"/>
        </w:tabs>
        <w:jc w:val="both"/>
        <w:rPr>
          <w:lang w:val="en-US"/>
        </w:rPr>
      </w:pPr>
    </w:p>
    <w:p w:rsidR="008731DD" w:rsidRDefault="00B021D9" w:rsidP="00F54F8E">
      <w:pPr>
        <w:tabs>
          <w:tab w:val="left" w:pos="6580"/>
        </w:tabs>
        <w:jc w:val="both"/>
        <w:rPr>
          <w:lang w:val="en-US"/>
        </w:rPr>
      </w:pPr>
      <w:r>
        <w:rPr>
          <w:rFonts w:ascii="Times New Roman" w:hAnsi="Times New Roman" w:cs="Times New Roman"/>
          <w:b/>
          <w:noProof/>
          <w:sz w:val="28"/>
          <w:szCs w:val="28"/>
          <w:lang w:eastAsia="en-GB"/>
        </w:rPr>
        <w:pict>
          <v:rect id="Rectangle 71" o:spid="_x0000_s1143" style="position:absolute;left:0;text-align:left;margin-left:327.75pt;margin-top:7.05pt;width:89.25pt;height:28.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" filled="f" strokecolor="black [3213]" strokeweight="1pt">
            <v:path arrowok="t"/>
          </v:rect>
        </w:pict>
      </w:r>
    </w:p>
    <w:p w:rsidR="008731DD" w:rsidRDefault="008731DD" w:rsidP="00F54F8E">
      <w:pPr>
        <w:tabs>
          <w:tab w:val="left" w:pos="6580"/>
        </w:tabs>
        <w:jc w:val="both"/>
        <w:rPr>
          <w:lang w:val="en-US"/>
        </w:rPr>
      </w:pPr>
    </w:p>
    <w:p w:rsidR="008731DD" w:rsidRDefault="008731DD" w:rsidP="00F54F8E">
      <w:pPr>
        <w:tabs>
          <w:tab w:val="left" w:pos="6580"/>
        </w:tabs>
        <w:jc w:val="both"/>
        <w:rPr>
          <w:lang w:val="en-US"/>
        </w:rPr>
      </w:pPr>
    </w:p>
    <w:p w:rsidR="008731DD" w:rsidRDefault="00B021D9" w:rsidP="00F54F8E">
      <w:pPr>
        <w:tabs>
          <w:tab w:val="left" w:pos="6580"/>
        </w:tabs>
        <w:jc w:val="both"/>
        <w:rPr>
          <w:lang w:val="en-US"/>
        </w:rPr>
      </w:pPr>
      <w:r>
        <w:rPr>
          <w:rFonts w:ascii="Times New Roman" w:hAnsi="Times New Roman" w:cs="Times New Roman"/>
          <w:b/>
          <w:noProof/>
          <w:sz w:val="28"/>
          <w:szCs w:val="28"/>
          <w:lang w:eastAsia="en-GB"/>
        </w:rPr>
        <w:pict>
          <v:rect id="Rectangle 72" o:spid="_x0000_s1142" style="position:absolute;left:0;text-align:left;margin-left:327.75pt;margin-top:12.5pt;width:89.25pt;height:28.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" filled="f" strokecolor="black [3213]" strokeweight="1pt">
            <v:path arrowok="t"/>
          </v:rect>
        </w:pict>
      </w:r>
    </w:p>
    <w:p w:rsidR="008731DD" w:rsidRDefault="008731DD" w:rsidP="00F54F8E">
      <w:pPr>
        <w:tabs>
          <w:tab w:val="left" w:pos="6580"/>
        </w:tabs>
        <w:jc w:val="both"/>
        <w:rPr>
          <w:lang w:val="en-US"/>
        </w:rPr>
      </w:pPr>
    </w:p>
    <w:p w:rsidR="008731DD" w:rsidRDefault="008731DD" w:rsidP="00F54F8E">
      <w:pPr>
        <w:tabs>
          <w:tab w:val="left" w:pos="6580"/>
        </w:tabs>
        <w:jc w:val="both"/>
        <w:rPr>
          <w:lang w:val="en-US"/>
        </w:rPr>
      </w:pPr>
    </w:p>
    <w:p w:rsidR="008731DD" w:rsidRDefault="00B021D9" w:rsidP="00F54F8E">
      <w:pPr>
        <w:tabs>
          <w:tab w:val="left" w:pos="6580"/>
        </w:tabs>
        <w:jc w:val="both"/>
        <w:rPr>
          <w:lang w:val="en-US"/>
        </w:rPr>
      </w:pPr>
      <w:r>
        <w:rPr>
          <w:rFonts w:ascii="Times New Roman" w:hAnsi="Times New Roman" w:cs="Times New Roman"/>
          <w:b/>
          <w:noProof/>
          <w:sz w:val="28"/>
          <w:szCs w:val="28"/>
          <w:lang w:eastAsia="en-GB"/>
        </w:rPr>
        <w:pict>
          <v:rect id="Rectangle 70" o:spid="_x0000_s1141" style="position:absolute;left:0;text-align:left;margin-left:327.75pt;margin-top:13.4pt;width:89.25pt;height:28.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" filled="f" strokecolor="black [3213]" strokeweight="1pt">
            <v:path arrowok="t"/>
          </v:rect>
        </w:pict>
      </w:r>
    </w:p>
    <w:p w:rsidR="008731DD" w:rsidRDefault="008731DD" w:rsidP="00F54F8E">
      <w:pPr>
        <w:tabs>
          <w:tab w:val="left" w:pos="6580"/>
        </w:tabs>
        <w:jc w:val="both"/>
        <w:rPr>
          <w:lang w:val="en-US"/>
        </w:rPr>
      </w:pPr>
    </w:p>
    <w:p w:rsidR="008731DD" w:rsidRPr="005E2F69" w:rsidRDefault="008731DD" w:rsidP="00F54F8E">
      <w:pPr>
        <w:tabs>
          <w:tab w:val="left" w:pos="6580"/>
        </w:tabs>
        <w:jc w:val="both"/>
        <w:rPr>
          <w:rFonts w:ascii="Times New Roman" w:hAnsi="Times New Roman" w:cs="Times New Roman"/>
          <w:sz w:val="28"/>
          <w:szCs w:val="28"/>
          <w:lang w:val="en-US"/>
        </w:rPr>
      </w:pPr>
      <w:r w:rsidRPr="005E2F69">
        <w:rPr>
          <w:rFonts w:ascii="Times New Roman" w:hAnsi="Times New Roman" w:cs="Times New Roman"/>
          <w:sz w:val="28"/>
          <w:szCs w:val="28"/>
          <w:lang w:val="en-US"/>
        </w:rPr>
        <w:t>Figure 4 Implementation Architecture</w:t>
      </w:r>
    </w:p>
    <w:p w:rsidR="008731DD" w:rsidRDefault="008731DD" w:rsidP="00F54F8E">
      <w:pPr>
        <w:tabs>
          <w:tab w:val="left" w:pos="6580"/>
        </w:tabs>
        <w:jc w:val="both"/>
        <w:rPr>
          <w:lang w:val="en-US"/>
        </w:rPr>
      </w:pP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4.3</w:t>
      </w:r>
      <w:r>
        <w:rPr>
          <w:rFonts w:ascii="Times New Roman" w:hAnsi="Times New Roman" w:cs="Times New Roman"/>
          <w:b/>
          <w:sz w:val="28"/>
          <w:szCs w:val="28"/>
          <w:lang w:val="en-US"/>
        </w:rPr>
        <w:tab/>
        <w:t>Software testing</w:t>
      </w:r>
    </w:p>
    <w:p w:rsidR="008731DD" w:rsidRDefault="008731DD" w:rsidP="00F54F8E">
      <w:pPr>
        <w:spacing w:line="360" w:lineRule="auto"/>
        <w:jc w:val="both"/>
        <w:rPr>
          <w:rFonts w:ascii="Times New Roman" w:hAnsi="Times New Roman" w:cs="Times New Roman"/>
          <w:sz w:val="24"/>
          <w:szCs w:val="24"/>
          <w:lang w:val="en-US"/>
        </w:rPr>
      </w:pPr>
      <w:r w:rsidRPr="005261CB">
        <w:rPr>
          <w:rFonts w:ascii="Times New Roman" w:hAnsi="Times New Roman" w:cs="Times New Roman"/>
          <w:sz w:val="24"/>
          <w:szCs w:val="24"/>
          <w:lang w:val="en-US"/>
        </w:rPr>
        <w:t>Software testing is any activity aimed at evaluating an attribute or capability of a program or system and determining that it meets its required results.</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screen shots of my web-based program are shown below:</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Figure 4.2 Show the form which enables the user to login into the system</w:t>
      </w:r>
    </w:p>
    <w:p w:rsidR="008731DD" w:rsidRPr="005261CB" w:rsidRDefault="0023614C" w:rsidP="00F54F8E">
      <w:pPr>
        <w:spacing w:line="360" w:lineRule="auto"/>
        <w:ind w:left="-1134"/>
        <w:jc w:val="both"/>
        <w:rPr>
          <w:rFonts w:ascii="Times New Roman" w:hAnsi="Times New Roman" w:cs="Times New Roman"/>
          <w:sz w:val="24"/>
          <w:szCs w:val="24"/>
          <w:lang w:val="en-US"/>
        </w:rPr>
      </w:pPr>
      <w:r>
        <w:rPr>
          <w:noProof/>
          <w:lang w:eastAsia="en-GB"/>
        </w:rPr>
        <w:lastRenderedPageBreak/>
        <w:drawing>
          <wp:inline distT="0" distB="0" distL="0" distR="0">
            <wp:extent cx="6991350" cy="35242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988349" cy="3522737"/>
                    </a:xfrm>
                    <a:prstGeom prst="rect">
                      <a:avLst/>
                    </a:prstGeom>
                  </pic:spPr>
                </pic:pic>
              </a:graphicData>
            </a:graphic>
          </wp:inline>
        </w:drawing>
      </w:r>
    </w:p>
    <w:p w:rsidR="008731DD" w:rsidRPr="005E2F69" w:rsidRDefault="008731DD" w:rsidP="00F54F8E">
      <w:pPr>
        <w:tabs>
          <w:tab w:val="left" w:pos="6580"/>
        </w:tabs>
        <w:jc w:val="both"/>
        <w:rPr>
          <w:rFonts w:ascii="Times New Roman" w:hAnsi="Times New Roman" w:cs="Times New Roman"/>
          <w:sz w:val="28"/>
          <w:szCs w:val="28"/>
          <w:lang w:val="en-US"/>
        </w:rPr>
      </w:pPr>
      <w:r w:rsidRPr="005E2F69">
        <w:rPr>
          <w:rFonts w:ascii="Times New Roman" w:hAnsi="Times New Roman" w:cs="Times New Roman"/>
          <w:sz w:val="28"/>
          <w:szCs w:val="28"/>
          <w:lang w:val="en-US"/>
        </w:rPr>
        <w:t>Figure 4.2 Screen shot for member’s login form</w:t>
      </w: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p>
    <w:p w:rsidR="008731DD" w:rsidRDefault="008731DD" w:rsidP="00F54F8E">
      <w:pPr>
        <w:tabs>
          <w:tab w:val="left" w:pos="6580"/>
        </w:tabs>
        <w:jc w:val="both"/>
        <w:rPr>
          <w:rFonts w:ascii="Times New Roman" w:hAnsi="Times New Roman" w:cs="Times New Roman"/>
          <w:sz w:val="24"/>
          <w:szCs w:val="24"/>
          <w:lang w:val="en-US"/>
        </w:rPr>
      </w:pPr>
      <w:r w:rsidRPr="00652E79">
        <w:rPr>
          <w:rFonts w:ascii="Times New Roman" w:hAnsi="Times New Roman" w:cs="Times New Roman"/>
          <w:sz w:val="24"/>
          <w:szCs w:val="24"/>
          <w:lang w:val="en-US"/>
        </w:rPr>
        <w:t>Figure 4.3</w:t>
      </w:r>
      <w:r>
        <w:rPr>
          <w:rFonts w:ascii="Times New Roman" w:hAnsi="Times New Roman" w:cs="Times New Roman"/>
          <w:sz w:val="24"/>
          <w:szCs w:val="24"/>
          <w:lang w:val="en-US"/>
        </w:rPr>
        <w:t xml:space="preserve"> is a registration form that enables new users to register.</w:t>
      </w:r>
    </w:p>
    <w:p w:rsidR="008731DD" w:rsidRDefault="008731DD" w:rsidP="00F54F8E">
      <w:pPr>
        <w:tabs>
          <w:tab w:val="left" w:pos="6580"/>
        </w:tabs>
        <w:ind w:left="-1276"/>
        <w:jc w:val="both"/>
        <w:rPr>
          <w:rFonts w:ascii="Times New Roman" w:hAnsi="Times New Roman" w:cs="Times New Roman"/>
          <w:sz w:val="24"/>
          <w:szCs w:val="24"/>
          <w:lang w:val="en-US"/>
        </w:rPr>
      </w:pPr>
      <w:r>
        <w:rPr>
          <w:noProof/>
          <w:lang w:eastAsia="en-GB"/>
        </w:rPr>
        <w:drawing>
          <wp:inline distT="0" distB="0" distL="0" distR="0">
            <wp:extent cx="7277100" cy="5408203"/>
            <wp:effectExtent l="0" t="0" r="0" b="254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278488" cy="5409234"/>
                    </a:xfrm>
                    <a:prstGeom prst="rect">
                      <a:avLst/>
                    </a:prstGeom>
                  </pic:spPr>
                </pic:pic>
              </a:graphicData>
            </a:graphic>
          </wp:inline>
        </w:drawing>
      </w:r>
    </w:p>
    <w:p w:rsidR="008731DD" w:rsidRPr="005E2F69" w:rsidRDefault="008731DD" w:rsidP="00F54F8E">
      <w:pPr>
        <w:tabs>
          <w:tab w:val="left" w:pos="6580"/>
        </w:tabs>
        <w:jc w:val="both"/>
        <w:rPr>
          <w:rFonts w:ascii="Times New Roman" w:hAnsi="Times New Roman" w:cs="Times New Roman"/>
          <w:sz w:val="28"/>
          <w:szCs w:val="28"/>
          <w:lang w:val="en-US"/>
        </w:rPr>
      </w:pPr>
      <w:r>
        <w:rPr>
          <w:rFonts w:ascii="Times New Roman" w:hAnsi="Times New Roman" w:cs="Times New Roman"/>
          <w:sz w:val="28"/>
          <w:szCs w:val="28"/>
          <w:lang w:val="en-US"/>
        </w:rPr>
        <w:t>Figure 4.3</w:t>
      </w:r>
      <w:r w:rsidRPr="005E2F69">
        <w:rPr>
          <w:rFonts w:ascii="Times New Roman" w:hAnsi="Times New Roman" w:cs="Times New Roman"/>
          <w:sz w:val="28"/>
          <w:szCs w:val="28"/>
          <w:lang w:val="en-US"/>
        </w:rPr>
        <w:t xml:space="preserve"> Screen shot of member’s Registration form</w:t>
      </w: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r>
        <w:rPr>
          <w:rFonts w:ascii="Times New Roman" w:hAnsi="Times New Roman" w:cs="Times New Roman"/>
          <w:sz w:val="24"/>
          <w:szCs w:val="24"/>
          <w:lang w:val="en-US"/>
        </w:rPr>
        <w:t>Figure 4.4 is the homepage of the system through which the users selects actions to perform.</w:t>
      </w:r>
    </w:p>
    <w:p w:rsidR="008731DD" w:rsidRDefault="008731DD" w:rsidP="00F54F8E">
      <w:pPr>
        <w:jc w:val="both"/>
        <w:rPr>
          <w:rFonts w:ascii="Times New Roman" w:hAnsi="Times New Roman" w:cs="Times New Roman"/>
          <w:sz w:val="24"/>
          <w:szCs w:val="24"/>
          <w:lang w:val="en-US"/>
        </w:rPr>
      </w:pPr>
      <w:r>
        <w:rPr>
          <w:noProof/>
          <w:lang w:eastAsia="en-GB"/>
        </w:rPr>
        <w:drawing>
          <wp:inline distT="0" distB="0" distL="0" distR="0">
            <wp:extent cx="6539023" cy="5007935"/>
            <wp:effectExtent l="0" t="0" r="0" b="254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539663" cy="5008425"/>
                    </a:xfrm>
                    <a:prstGeom prst="rect">
                      <a:avLst/>
                    </a:prstGeom>
                  </pic:spPr>
                </pic:pic>
              </a:graphicData>
            </a:graphic>
          </wp:inline>
        </w:drawing>
      </w:r>
    </w:p>
    <w:p w:rsidR="008731DD" w:rsidRPr="005E2F69" w:rsidRDefault="008731DD" w:rsidP="00F54F8E">
      <w:pPr>
        <w:tabs>
          <w:tab w:val="left" w:pos="6580"/>
        </w:tabs>
        <w:jc w:val="both"/>
        <w:rPr>
          <w:rFonts w:ascii="Times New Roman" w:hAnsi="Times New Roman" w:cs="Times New Roman"/>
          <w:sz w:val="28"/>
          <w:szCs w:val="28"/>
          <w:lang w:val="en-US"/>
        </w:rPr>
      </w:pPr>
      <w:r w:rsidRPr="005E2F69">
        <w:rPr>
          <w:rFonts w:ascii="Times New Roman" w:hAnsi="Times New Roman" w:cs="Times New Roman"/>
          <w:sz w:val="28"/>
          <w:szCs w:val="28"/>
          <w:lang w:val="en-US"/>
        </w:rPr>
        <w:t>Figure 4.4 Screen shot of member’s homepage</w:t>
      </w: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jc w:val="both"/>
        <w:rPr>
          <w:rFonts w:ascii="Times New Roman" w:hAnsi="Times New Roman" w:cs="Times New Roman"/>
          <w:sz w:val="24"/>
          <w:szCs w:val="24"/>
          <w:lang w:val="en-US"/>
        </w:rPr>
      </w:pPr>
    </w:p>
    <w:p w:rsidR="008731DD" w:rsidRDefault="008731DD" w:rsidP="00F54F8E">
      <w:pPr>
        <w:ind w:left="-1276"/>
        <w:jc w:val="both"/>
        <w:rPr>
          <w:rFonts w:ascii="Times New Roman" w:hAnsi="Times New Roman" w:cs="Times New Roman"/>
          <w:sz w:val="24"/>
          <w:szCs w:val="24"/>
          <w:lang w:val="en-US"/>
        </w:rPr>
      </w:pPr>
      <w:r>
        <w:rPr>
          <w:noProof/>
          <w:lang w:eastAsia="en-GB"/>
        </w:rPr>
        <w:drawing>
          <wp:inline distT="0" distB="0" distL="0" distR="0">
            <wp:extent cx="7186805" cy="5172075"/>
            <wp:effectExtent l="0" t="0" r="0" b="0"/>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213579" cy="5191343"/>
                    </a:xfrm>
                    <a:prstGeom prst="rect">
                      <a:avLst/>
                    </a:prstGeom>
                  </pic:spPr>
                </pic:pic>
              </a:graphicData>
            </a:graphic>
          </wp:inline>
        </w:drawing>
      </w:r>
    </w:p>
    <w:p w:rsidR="008731DD" w:rsidRPr="005E2F69" w:rsidRDefault="008731DD" w:rsidP="00F54F8E">
      <w:pPr>
        <w:tabs>
          <w:tab w:val="left" w:pos="6580"/>
        </w:tabs>
        <w:jc w:val="both"/>
        <w:rPr>
          <w:rFonts w:ascii="Times New Roman" w:hAnsi="Times New Roman" w:cs="Times New Roman"/>
          <w:sz w:val="28"/>
          <w:szCs w:val="28"/>
          <w:lang w:val="en-US"/>
        </w:rPr>
      </w:pPr>
      <w:r w:rsidRPr="005E2F69">
        <w:rPr>
          <w:rFonts w:ascii="Times New Roman" w:hAnsi="Times New Roman" w:cs="Times New Roman"/>
          <w:sz w:val="28"/>
          <w:szCs w:val="28"/>
          <w:lang w:val="en-US"/>
        </w:rPr>
        <w:t>Figure 4.5 Screen shot of Schedule form</w:t>
      </w: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jc w:val="both"/>
        <w:rPr>
          <w:rFonts w:ascii="Times New Roman" w:hAnsi="Times New Roman" w:cs="Times New Roman"/>
          <w:b/>
          <w:sz w:val="28"/>
          <w:szCs w:val="28"/>
          <w:lang w:val="en-US"/>
        </w:rPr>
      </w:pPr>
    </w:p>
    <w:p w:rsidR="008731DD" w:rsidRDefault="008731DD" w:rsidP="00F54F8E">
      <w:pPr>
        <w:tabs>
          <w:tab w:val="left" w:pos="6580"/>
        </w:tabs>
        <w:ind w:left="-1276"/>
        <w:jc w:val="both"/>
        <w:rPr>
          <w:rFonts w:ascii="Times New Roman" w:hAnsi="Times New Roman" w:cs="Times New Roman"/>
          <w:b/>
          <w:sz w:val="28"/>
          <w:szCs w:val="28"/>
          <w:lang w:val="en-US"/>
        </w:rPr>
      </w:pPr>
      <w:r>
        <w:rPr>
          <w:rFonts w:ascii="Times New Roman" w:hAnsi="Times New Roman" w:cs="Times New Roman"/>
          <w:b/>
          <w:noProof/>
          <w:sz w:val="28"/>
          <w:szCs w:val="28"/>
          <w:lang w:eastAsia="en-GB"/>
        </w:rPr>
        <w:drawing>
          <wp:inline distT="0" distB="0" distL="0" distR="0">
            <wp:extent cx="7391400" cy="4743450"/>
            <wp:effectExtent l="0" t="0" r="0"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91400" cy="4743450"/>
                    </a:xfrm>
                    <a:prstGeom prst="rect">
                      <a:avLst/>
                    </a:prstGeom>
                    <a:noFill/>
                    <a:ln>
                      <a:noFill/>
                    </a:ln>
                  </pic:spPr>
                </pic:pic>
              </a:graphicData>
            </a:graphic>
          </wp:inline>
        </w:drawing>
      </w:r>
    </w:p>
    <w:p w:rsidR="008731DD" w:rsidRDefault="008731DD" w:rsidP="00F54F8E">
      <w:pPr>
        <w:tabs>
          <w:tab w:val="left" w:pos="6580"/>
        </w:tabs>
        <w:jc w:val="both"/>
        <w:rPr>
          <w:rFonts w:ascii="Times New Roman" w:hAnsi="Times New Roman" w:cs="Times New Roman"/>
          <w:sz w:val="28"/>
          <w:szCs w:val="28"/>
          <w:lang w:val="en-US"/>
        </w:rPr>
      </w:pPr>
      <w:r w:rsidRPr="005E2F69">
        <w:rPr>
          <w:rFonts w:ascii="Times New Roman" w:hAnsi="Times New Roman" w:cs="Times New Roman"/>
          <w:sz w:val="28"/>
          <w:szCs w:val="28"/>
          <w:lang w:val="en-US"/>
        </w:rPr>
        <w:t>Fig</w:t>
      </w:r>
      <w:r>
        <w:rPr>
          <w:rFonts w:ascii="Times New Roman" w:hAnsi="Times New Roman" w:cs="Times New Roman"/>
          <w:sz w:val="28"/>
          <w:szCs w:val="28"/>
          <w:lang w:val="en-US"/>
        </w:rPr>
        <w:t>ure 4.6</w:t>
      </w:r>
      <w:r w:rsidRPr="005E2F69">
        <w:rPr>
          <w:rFonts w:ascii="Times New Roman" w:hAnsi="Times New Roman" w:cs="Times New Roman"/>
          <w:sz w:val="28"/>
          <w:szCs w:val="28"/>
          <w:lang w:val="en-US"/>
        </w:rPr>
        <w:t xml:space="preserve"> Screen shot for Schedule Emails both sent and unsent emails.</w:t>
      </w:r>
    </w:p>
    <w:p w:rsidR="008731DD" w:rsidRDefault="008731DD" w:rsidP="00F54F8E">
      <w:pPr>
        <w:tabs>
          <w:tab w:val="left" w:pos="6580"/>
        </w:tabs>
        <w:jc w:val="both"/>
        <w:rPr>
          <w:rFonts w:ascii="Times New Roman" w:hAnsi="Times New Roman" w:cs="Times New Roman"/>
          <w:sz w:val="28"/>
          <w:szCs w:val="28"/>
          <w:lang w:val="en-US"/>
        </w:rPr>
      </w:pPr>
    </w:p>
    <w:p w:rsidR="008731DD" w:rsidRDefault="008731DD" w:rsidP="00F54F8E">
      <w:pPr>
        <w:tabs>
          <w:tab w:val="left" w:pos="6580"/>
        </w:tabs>
        <w:jc w:val="both"/>
        <w:rPr>
          <w:rFonts w:ascii="Times New Roman" w:hAnsi="Times New Roman" w:cs="Times New Roman"/>
          <w:sz w:val="28"/>
          <w:szCs w:val="28"/>
          <w:lang w:val="en-US"/>
        </w:rPr>
      </w:pPr>
    </w:p>
    <w:p w:rsidR="008731DD" w:rsidRDefault="008731DD" w:rsidP="00F54F8E">
      <w:pPr>
        <w:tabs>
          <w:tab w:val="left" w:pos="6580"/>
        </w:tabs>
        <w:jc w:val="both"/>
        <w:rPr>
          <w:rFonts w:ascii="Times New Roman" w:hAnsi="Times New Roman" w:cs="Times New Roman"/>
          <w:sz w:val="28"/>
          <w:szCs w:val="28"/>
          <w:lang w:val="en-US"/>
        </w:rPr>
      </w:pPr>
    </w:p>
    <w:p w:rsidR="008731DD" w:rsidRDefault="008731DD" w:rsidP="00F54F8E">
      <w:pPr>
        <w:tabs>
          <w:tab w:val="left" w:pos="6580"/>
        </w:tabs>
        <w:jc w:val="both"/>
        <w:rPr>
          <w:rFonts w:ascii="Times New Roman" w:hAnsi="Times New Roman" w:cs="Times New Roman"/>
          <w:sz w:val="28"/>
          <w:szCs w:val="28"/>
          <w:lang w:val="en-US"/>
        </w:rPr>
      </w:pPr>
    </w:p>
    <w:p w:rsidR="008731DD" w:rsidRDefault="008731DD" w:rsidP="00F54F8E">
      <w:pPr>
        <w:tabs>
          <w:tab w:val="left" w:pos="6580"/>
        </w:tabs>
        <w:jc w:val="both"/>
        <w:rPr>
          <w:rFonts w:ascii="Times New Roman" w:hAnsi="Times New Roman" w:cs="Times New Roman"/>
          <w:sz w:val="28"/>
          <w:szCs w:val="28"/>
          <w:lang w:val="en-US"/>
        </w:rPr>
      </w:pPr>
    </w:p>
    <w:p w:rsidR="008731DD" w:rsidRDefault="008731DD" w:rsidP="00F54F8E">
      <w:pPr>
        <w:tabs>
          <w:tab w:val="left" w:pos="6580"/>
        </w:tabs>
        <w:jc w:val="both"/>
        <w:rPr>
          <w:rFonts w:ascii="Times New Roman" w:hAnsi="Times New Roman" w:cs="Times New Roman"/>
          <w:sz w:val="28"/>
          <w:szCs w:val="28"/>
          <w:lang w:val="en-US"/>
        </w:rPr>
      </w:pPr>
    </w:p>
    <w:p w:rsidR="008731DD" w:rsidRDefault="008731DD" w:rsidP="00F54F8E">
      <w:pPr>
        <w:tabs>
          <w:tab w:val="left" w:pos="6580"/>
        </w:tabs>
        <w:jc w:val="both"/>
        <w:rPr>
          <w:rFonts w:ascii="Times New Roman" w:hAnsi="Times New Roman" w:cs="Times New Roman"/>
          <w:sz w:val="28"/>
          <w:szCs w:val="28"/>
          <w:lang w:val="en-US"/>
        </w:rPr>
      </w:pPr>
    </w:p>
    <w:p w:rsidR="008731DD" w:rsidRDefault="008731DD" w:rsidP="00F54F8E">
      <w:pPr>
        <w:tabs>
          <w:tab w:val="left" w:pos="6580"/>
        </w:tabs>
        <w:jc w:val="both"/>
        <w:rPr>
          <w:rFonts w:ascii="Times New Roman" w:hAnsi="Times New Roman" w:cs="Times New Roman"/>
          <w:sz w:val="28"/>
          <w:szCs w:val="28"/>
          <w:lang w:val="en-US"/>
        </w:rPr>
      </w:pPr>
    </w:p>
    <w:p w:rsidR="008731DD" w:rsidRDefault="008731DD" w:rsidP="00F54F8E">
      <w:pPr>
        <w:tabs>
          <w:tab w:val="left" w:pos="6580"/>
        </w:tabs>
        <w:jc w:val="both"/>
        <w:rPr>
          <w:rFonts w:ascii="Times New Roman" w:hAnsi="Times New Roman" w:cs="Times New Roman"/>
          <w:sz w:val="28"/>
          <w:szCs w:val="28"/>
          <w:lang w:val="en-US"/>
        </w:rPr>
      </w:pPr>
    </w:p>
    <w:p w:rsidR="008731DD" w:rsidRPr="005E2F69" w:rsidRDefault="008731DD" w:rsidP="00F54F8E">
      <w:pPr>
        <w:tabs>
          <w:tab w:val="left" w:pos="6580"/>
        </w:tabs>
        <w:ind w:left="-1134"/>
        <w:jc w:val="both"/>
        <w:rPr>
          <w:rFonts w:ascii="Times New Roman" w:hAnsi="Times New Roman" w:cs="Times New Roman"/>
          <w:sz w:val="28"/>
          <w:szCs w:val="28"/>
          <w:lang w:val="en-US"/>
        </w:rPr>
      </w:pPr>
      <w:r>
        <w:rPr>
          <w:noProof/>
          <w:lang w:eastAsia="en-GB"/>
        </w:rPr>
        <w:drawing>
          <wp:inline distT="0" distB="0" distL="0" distR="0">
            <wp:extent cx="7219950" cy="53054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216877" cy="5303167"/>
                    </a:xfrm>
                    <a:prstGeom prst="rect">
                      <a:avLst/>
                    </a:prstGeom>
                  </pic:spPr>
                </pic:pic>
              </a:graphicData>
            </a:graphic>
          </wp:inline>
        </w:drawing>
      </w:r>
    </w:p>
    <w:p w:rsidR="008731DD" w:rsidRDefault="008731DD" w:rsidP="00F54F8E">
      <w:pPr>
        <w:tabs>
          <w:tab w:val="left" w:pos="6580"/>
        </w:tabs>
        <w:jc w:val="both"/>
        <w:rPr>
          <w:rFonts w:ascii="Times New Roman" w:hAnsi="Times New Roman" w:cs="Times New Roman"/>
          <w:sz w:val="28"/>
          <w:szCs w:val="28"/>
          <w:lang w:val="en-US"/>
        </w:rPr>
      </w:pPr>
      <w:r w:rsidRPr="005E2F69">
        <w:rPr>
          <w:rFonts w:ascii="Times New Roman" w:hAnsi="Times New Roman" w:cs="Times New Roman"/>
          <w:sz w:val="28"/>
          <w:szCs w:val="28"/>
          <w:lang w:val="en-US"/>
        </w:rPr>
        <w:t>Fig</w:t>
      </w:r>
      <w:r>
        <w:rPr>
          <w:rFonts w:ascii="Times New Roman" w:hAnsi="Times New Roman" w:cs="Times New Roman"/>
          <w:sz w:val="28"/>
          <w:szCs w:val="28"/>
          <w:lang w:val="en-US"/>
        </w:rPr>
        <w:t>ure 4.Admin Dashboard</w:t>
      </w: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4.4</w:t>
      </w:r>
      <w:r>
        <w:rPr>
          <w:rFonts w:ascii="Times New Roman" w:hAnsi="Times New Roman" w:cs="Times New Roman"/>
          <w:b/>
          <w:sz w:val="28"/>
          <w:szCs w:val="28"/>
          <w:lang w:val="en-US"/>
        </w:rPr>
        <w:tab/>
        <w:t>Documentation</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Documentation is a set of documents provided on paper, or online or other devices. </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Software documentation is written text that accompanies computer software. It either explains how it operates of how to use it.</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 purpose of my project, the documentation is for the end users.</w:t>
      </w:r>
    </w:p>
    <w:p w:rsidR="008731DD" w:rsidRPr="007C3891" w:rsidRDefault="008731DD" w:rsidP="00F54F8E">
      <w:pPr>
        <w:spacing w:line="360" w:lineRule="auto"/>
        <w:jc w:val="both"/>
        <w:rPr>
          <w:rFonts w:ascii="Times New Roman" w:hAnsi="Times New Roman" w:cs="Times New Roman"/>
          <w:sz w:val="28"/>
          <w:szCs w:val="28"/>
          <w:lang w:val="en-US"/>
        </w:rPr>
      </w:pPr>
      <w:r w:rsidRPr="007C3891">
        <w:rPr>
          <w:rFonts w:ascii="Times New Roman" w:hAnsi="Times New Roman" w:cs="Times New Roman"/>
          <w:sz w:val="28"/>
          <w:szCs w:val="28"/>
          <w:lang w:val="en-US"/>
        </w:rPr>
        <w:t>4.4</w:t>
      </w:r>
      <w:r>
        <w:rPr>
          <w:rFonts w:ascii="Times New Roman" w:hAnsi="Times New Roman" w:cs="Times New Roman"/>
          <w:sz w:val="28"/>
          <w:szCs w:val="28"/>
          <w:lang w:val="en-US"/>
        </w:rPr>
        <w:t>.1</w:t>
      </w:r>
      <w:r w:rsidRPr="007C3891">
        <w:rPr>
          <w:rFonts w:ascii="Times New Roman" w:hAnsi="Times New Roman" w:cs="Times New Roman"/>
          <w:sz w:val="28"/>
          <w:szCs w:val="28"/>
          <w:lang w:val="en-US"/>
        </w:rPr>
        <w:tab/>
      </w:r>
      <w:r>
        <w:rPr>
          <w:rFonts w:ascii="Times New Roman" w:hAnsi="Times New Roman" w:cs="Times New Roman"/>
          <w:sz w:val="28"/>
          <w:szCs w:val="28"/>
          <w:lang w:val="en-US"/>
        </w:rPr>
        <w:t>User Manual</w:t>
      </w:r>
    </w:p>
    <w:p w:rsidR="008731DD" w:rsidRDefault="008731DD"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order to use this web application, the following steps are required:</w:t>
      </w:r>
    </w:p>
    <w:p w:rsidR="008731DD" w:rsidRDefault="008731DD" w:rsidP="00824B9F">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Open web browser, example </w:t>
      </w:r>
      <w:r w:rsidR="00824B9F">
        <w:rPr>
          <w:rFonts w:ascii="Times New Roman" w:hAnsi="Times New Roman" w:cs="Times New Roman"/>
          <w:sz w:val="24"/>
          <w:szCs w:val="24"/>
          <w:lang w:val="en-US"/>
        </w:rPr>
        <w:t xml:space="preserve">internet Google chrome and type </w:t>
      </w:r>
      <w:proofErr w:type="spellStart"/>
      <w:r>
        <w:rPr>
          <w:rFonts w:ascii="Times New Roman" w:hAnsi="Times New Roman" w:cs="Times New Roman"/>
          <w:sz w:val="24"/>
          <w:szCs w:val="24"/>
          <w:lang w:val="en-US"/>
        </w:rPr>
        <w:t>localhost</w:t>
      </w:r>
      <w:proofErr w:type="spellEnd"/>
      <w:r>
        <w:rPr>
          <w:rFonts w:ascii="Times New Roman" w:hAnsi="Times New Roman" w:cs="Times New Roman"/>
          <w:sz w:val="24"/>
          <w:szCs w:val="24"/>
          <w:lang w:val="en-US"/>
        </w:rPr>
        <w:t>/email2/index.php in the address bar.</w:t>
      </w:r>
    </w:p>
    <w:p w:rsidR="008731DD" w:rsidRDefault="008731DD" w:rsidP="00F54F8E">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Login form provided, enter your email address and password if already registered or click register.</w:t>
      </w:r>
    </w:p>
    <w:p w:rsidR="008731DD" w:rsidRDefault="008731DD" w:rsidP="00F54F8E">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login to the email system; you can view receive emails by clicking inbox, view sent email by clicking sent, schedule email by clicking schedule email, view schedule email by clicking view schedule.</w:t>
      </w:r>
    </w:p>
    <w:p w:rsidR="008731DD" w:rsidRPr="00D348D2" w:rsidRDefault="008731DD" w:rsidP="00F54F8E">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is a logout button though which logged in users can quit the system.</w:t>
      </w:r>
    </w:p>
    <w:p w:rsidR="008731DD" w:rsidRDefault="008731DD" w:rsidP="00F54F8E">
      <w:pPr>
        <w:spacing w:line="360" w:lineRule="auto"/>
        <w:jc w:val="both"/>
        <w:rPr>
          <w:rFonts w:ascii="Times New Roman" w:hAnsi="Times New Roman" w:cs="Times New Roman"/>
          <w:sz w:val="28"/>
          <w:szCs w:val="28"/>
          <w:lang w:val="en-US"/>
        </w:rPr>
      </w:pPr>
      <w:r w:rsidRPr="007C3891">
        <w:rPr>
          <w:rFonts w:ascii="Times New Roman" w:hAnsi="Times New Roman" w:cs="Times New Roman"/>
          <w:sz w:val="28"/>
          <w:szCs w:val="28"/>
          <w:lang w:val="en-US"/>
        </w:rPr>
        <w:t>4.4</w:t>
      </w:r>
      <w:r>
        <w:rPr>
          <w:rFonts w:ascii="Times New Roman" w:hAnsi="Times New Roman" w:cs="Times New Roman"/>
          <w:sz w:val="28"/>
          <w:szCs w:val="28"/>
          <w:lang w:val="en-US"/>
        </w:rPr>
        <w:t>.1</w:t>
      </w:r>
      <w:r w:rsidRPr="007C3891">
        <w:rPr>
          <w:rFonts w:ascii="Times New Roman" w:hAnsi="Times New Roman" w:cs="Times New Roman"/>
          <w:sz w:val="28"/>
          <w:szCs w:val="28"/>
          <w:lang w:val="en-US"/>
        </w:rPr>
        <w:tab/>
      </w:r>
      <w:r>
        <w:rPr>
          <w:rFonts w:ascii="Times New Roman" w:hAnsi="Times New Roman" w:cs="Times New Roman"/>
          <w:sz w:val="28"/>
          <w:szCs w:val="28"/>
          <w:lang w:val="en-US"/>
        </w:rPr>
        <w:t>Source code listing</w:t>
      </w:r>
    </w:p>
    <w:p w:rsidR="008731DD" w:rsidRPr="00835E0D" w:rsidRDefault="008731DD" w:rsidP="00F54F8E">
      <w:pPr>
        <w:spacing w:line="360" w:lineRule="auto"/>
        <w:jc w:val="both"/>
        <w:rPr>
          <w:rFonts w:ascii="Times New Roman" w:hAnsi="Times New Roman" w:cs="Times New Roman"/>
          <w:sz w:val="24"/>
          <w:szCs w:val="24"/>
          <w:lang w:val="en-US"/>
        </w:rPr>
      </w:pPr>
      <w:r w:rsidRPr="00835E0D">
        <w:rPr>
          <w:rFonts w:ascii="Times New Roman" w:hAnsi="Times New Roman" w:cs="Times New Roman"/>
          <w:sz w:val="24"/>
          <w:szCs w:val="24"/>
          <w:lang w:val="en-US"/>
        </w:rPr>
        <w:t>The source code of my project work is in Appendix A.</w:t>
      </w:r>
    </w:p>
    <w:p w:rsidR="008731DD" w:rsidRPr="003C2C43" w:rsidRDefault="008731DD" w:rsidP="00F54F8E">
      <w:pPr>
        <w:spacing w:line="360" w:lineRule="auto"/>
        <w:jc w:val="both"/>
        <w:rPr>
          <w:rFonts w:ascii="Times New Roman" w:hAnsi="Times New Roman" w:cs="Times New Roman"/>
          <w:sz w:val="24"/>
          <w:szCs w:val="24"/>
          <w:lang w:val="en-US"/>
        </w:rPr>
      </w:pPr>
    </w:p>
    <w:p w:rsidR="008731DD" w:rsidRPr="006C1587" w:rsidRDefault="008731DD" w:rsidP="00F54F8E">
      <w:pPr>
        <w:tabs>
          <w:tab w:val="left" w:pos="1875"/>
        </w:tabs>
        <w:jc w:val="both"/>
        <w:rPr>
          <w:rFonts w:ascii="Times New Roman" w:hAnsi="Times New Roman" w:cs="Times New Roman"/>
          <w:sz w:val="24"/>
          <w:szCs w:val="24"/>
          <w:lang w:val="en-US"/>
        </w:rPr>
      </w:pPr>
    </w:p>
    <w:p w:rsidR="008731DD" w:rsidRDefault="008731DD" w:rsidP="00F54F8E">
      <w:pPr>
        <w:jc w:val="both"/>
      </w:pPr>
    </w:p>
    <w:p w:rsidR="008731DD" w:rsidRDefault="008731DD" w:rsidP="00F54F8E">
      <w:pPr>
        <w:jc w:val="both"/>
      </w:pPr>
      <w:r>
        <w:br w:type="page"/>
      </w:r>
    </w:p>
    <w:p w:rsidR="00AF5280" w:rsidRDefault="00AF5280" w:rsidP="00F54F8E">
      <w:pPr>
        <w:spacing w:line="360" w:lineRule="auto"/>
        <w:jc w:val="both"/>
        <w:rPr>
          <w:rFonts w:ascii="Times New Roman" w:hAnsi="Times New Roman" w:cs="Times New Roman"/>
          <w:b/>
          <w:sz w:val="56"/>
          <w:szCs w:val="56"/>
          <w:lang w:val="en-US"/>
        </w:rPr>
      </w:pPr>
      <w:r>
        <w:rPr>
          <w:rFonts w:ascii="Times New Roman" w:hAnsi="Times New Roman" w:cs="Times New Roman"/>
          <w:sz w:val="24"/>
          <w:szCs w:val="24"/>
          <w:lang w:val="en-US"/>
        </w:rPr>
        <w:lastRenderedPageBreak/>
        <w:t>CHAPTER FIVE</w:t>
      </w:r>
      <w:r>
        <w:rPr>
          <w:rFonts w:ascii="Times New Roman" w:hAnsi="Times New Roman" w:cs="Times New Roman"/>
          <w:sz w:val="32"/>
          <w:szCs w:val="32"/>
          <w:lang w:val="en-US"/>
        </w:rPr>
        <w:t>:</w:t>
      </w:r>
      <w:r w:rsidRPr="005F2D4C">
        <w:rPr>
          <w:rFonts w:ascii="Times New Roman" w:hAnsi="Times New Roman" w:cs="Times New Roman"/>
          <w:b/>
          <w:sz w:val="48"/>
          <w:szCs w:val="48"/>
          <w:lang w:val="en-US"/>
        </w:rPr>
        <w:t>SUMMARY AND CONCLUSION</w:t>
      </w:r>
    </w:p>
    <w:p w:rsidR="00AF5280" w:rsidRDefault="00AF5280"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5.0</w:t>
      </w:r>
      <w:r>
        <w:rPr>
          <w:rFonts w:ascii="Times New Roman" w:hAnsi="Times New Roman" w:cs="Times New Roman"/>
          <w:b/>
          <w:sz w:val="28"/>
          <w:szCs w:val="28"/>
          <w:lang w:val="en-US"/>
        </w:rPr>
        <w:tab/>
        <w:t>Summary</w:t>
      </w:r>
    </w:p>
    <w:p w:rsidR="00AF5280" w:rsidRDefault="00AF5280" w:rsidP="00F54F8E">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Email management system is the use of integrated computer and communication systems to support information dissemination in an organization. This represents structured methods of handling communications through an integrated system that may include electronic message systems for communication, electronic filing systems. The system ensures delivery of scheduled mail to the recipient any time the service is through.</w:t>
      </w:r>
    </w:p>
    <w:p w:rsidR="00AF5280" w:rsidRDefault="00AF5280"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5.1</w:t>
      </w:r>
      <w:r>
        <w:rPr>
          <w:rFonts w:ascii="Times New Roman" w:hAnsi="Times New Roman" w:cs="Times New Roman"/>
          <w:b/>
          <w:sz w:val="28"/>
          <w:szCs w:val="28"/>
          <w:lang w:val="en-US"/>
        </w:rPr>
        <w:tab/>
        <w:t>Achievement of the work</w:t>
      </w:r>
    </w:p>
    <w:p w:rsidR="00AF5280" w:rsidRDefault="00AF5280"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system was able to schedule mails and send scheduled mails to the recipient based on the time and date assigned to the mail.</w:t>
      </w:r>
    </w:p>
    <w:p w:rsidR="00AF5280" w:rsidRDefault="00AF5280"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5.2</w:t>
      </w:r>
      <w:r>
        <w:rPr>
          <w:rFonts w:ascii="Times New Roman" w:hAnsi="Times New Roman" w:cs="Times New Roman"/>
          <w:b/>
          <w:sz w:val="28"/>
          <w:szCs w:val="28"/>
          <w:lang w:val="en-US"/>
        </w:rPr>
        <w:tab/>
        <w:t>Conclusion</w:t>
      </w:r>
    </w:p>
    <w:p w:rsidR="00AF5280" w:rsidRDefault="00AF5280"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harmony with the objective of this project which is to schedule mails and send scheduled mails on the specified timestamp. I feel satisfied to say that the defined objectives of this project have been actualized.</w:t>
      </w:r>
    </w:p>
    <w:p w:rsidR="00AF5280" w:rsidRDefault="00AF5280"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system first checks the email requirements before scheduling the mail which is saved in the database. If it encounters error like incorrect recipient email address, it will display an error message to the user. Once the current timestamp corresponds with the timestamp saved in the database, the mail is appropriately delivered to the recipient email address. So, this system enables the manager/directors and staff of corporate organization to planning and communication enhancement.</w:t>
      </w:r>
    </w:p>
    <w:p w:rsidR="00AF5280" w:rsidRDefault="00AF5280" w:rsidP="00F54F8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5.3</w:t>
      </w:r>
      <w:r>
        <w:rPr>
          <w:rFonts w:ascii="Times New Roman" w:hAnsi="Times New Roman" w:cs="Times New Roman"/>
          <w:b/>
          <w:sz w:val="28"/>
          <w:szCs w:val="28"/>
          <w:lang w:val="en-US"/>
        </w:rPr>
        <w:tab/>
        <w:t>Recommendations</w:t>
      </w:r>
    </w:p>
    <w:p w:rsidR="00AF5280" w:rsidRPr="00BA3348" w:rsidRDefault="00AF5280" w:rsidP="00F54F8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Due to time constraint, the system has been developed as a standalone system. Further work can still be made on the email system by incorporating it in the organization system, also making the system to be available on a shared host. This will enable every member and non-member of the organization to register from a distance area.</w:t>
      </w:r>
    </w:p>
    <w:p w:rsidR="00AF5280" w:rsidRDefault="00AF5280" w:rsidP="00F54F8E">
      <w:pPr>
        <w:spacing w:line="360" w:lineRule="auto"/>
        <w:jc w:val="both"/>
        <w:rPr>
          <w:rFonts w:ascii="Times New Roman" w:hAnsi="Times New Roman" w:cs="Times New Roman"/>
          <w:b/>
          <w:sz w:val="28"/>
          <w:szCs w:val="28"/>
          <w:lang w:val="en-US"/>
        </w:rPr>
      </w:pPr>
    </w:p>
    <w:p w:rsidR="00EA3B57" w:rsidRDefault="00EA3B57" w:rsidP="00EA3B57">
      <w:pPr>
        <w:pStyle w:val="Default"/>
        <w:spacing w:line="480" w:lineRule="auto"/>
        <w:jc w:val="center"/>
        <w:rPr>
          <w:rFonts w:ascii="Times New Roman" w:hAnsi="Times New Roman"/>
          <w:b/>
          <w:sz w:val="48"/>
          <w:szCs w:val="48"/>
        </w:rPr>
      </w:pPr>
      <w:r>
        <w:rPr>
          <w:rFonts w:ascii="Times New Roman" w:hAnsi="Times New Roman"/>
          <w:b/>
          <w:sz w:val="48"/>
          <w:szCs w:val="48"/>
        </w:rPr>
        <w:lastRenderedPageBreak/>
        <w:t>REFERENCES</w:t>
      </w:r>
    </w:p>
    <w:p w:rsidR="00EA3B57" w:rsidRDefault="00EA3B57" w:rsidP="00EA3B57">
      <w:pPr>
        <w:spacing w:line="240" w:lineRule="auto"/>
        <w:ind w:left="426" w:hanging="426"/>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[1]</w:t>
      </w:r>
      <w:r>
        <w:rPr>
          <w:rFonts w:ascii="Times New Roman" w:eastAsia="Times New Roman" w:hAnsi="Times New Roman" w:cs="Times New Roman"/>
          <w:color w:val="000000"/>
          <w:sz w:val="24"/>
          <w:szCs w:val="24"/>
          <w:lang w:eastAsia="en-GB"/>
        </w:rPr>
        <w:tab/>
      </w:r>
      <w:r>
        <w:rPr>
          <w:rFonts w:ascii="Times New Roman" w:hAnsi="Times New Roman" w:cs="Times New Roman"/>
          <w:sz w:val="24"/>
          <w:szCs w:val="24"/>
        </w:rPr>
        <w:t xml:space="preserve">Whittaker, S. and </w:t>
      </w:r>
      <w:proofErr w:type="spellStart"/>
      <w:r>
        <w:rPr>
          <w:rFonts w:ascii="Times New Roman" w:hAnsi="Times New Roman" w:cs="Times New Roman"/>
          <w:sz w:val="24"/>
          <w:szCs w:val="24"/>
        </w:rPr>
        <w:t>Sidner</w:t>
      </w:r>
      <w:proofErr w:type="spellEnd"/>
      <w:r>
        <w:rPr>
          <w:rFonts w:ascii="Times New Roman" w:hAnsi="Times New Roman" w:cs="Times New Roman"/>
          <w:sz w:val="24"/>
          <w:szCs w:val="24"/>
        </w:rPr>
        <w:t xml:space="preserve">, C. Email Overload: Exploring Personal Information </w:t>
      </w:r>
      <w:r>
        <w:rPr>
          <w:rFonts w:ascii="Times New Roman" w:hAnsi="Times New Roman" w:cs="Times New Roman"/>
          <w:i/>
          <w:iCs/>
          <w:sz w:val="24"/>
          <w:szCs w:val="24"/>
        </w:rPr>
        <w:t>Computing Systems:</w:t>
      </w:r>
      <w:r>
        <w:rPr>
          <w:rFonts w:ascii="Times New Roman" w:hAnsi="Times New Roman" w:cs="Times New Roman"/>
          <w:sz w:val="24"/>
          <w:szCs w:val="24"/>
        </w:rPr>
        <w:t xml:space="preserve"> CHI, 1996</w:t>
      </w:r>
    </w:p>
    <w:p w:rsidR="00EA3B57" w:rsidRDefault="00EA3B57" w:rsidP="00EA3B57">
      <w:pPr>
        <w:spacing w:after="180" w:line="240" w:lineRule="auto"/>
        <w:ind w:left="450" w:hanging="450"/>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 [2]</w:t>
      </w:r>
      <w:r>
        <w:rPr>
          <w:rFonts w:ascii="Times New Roman" w:eastAsia="Times New Roman" w:hAnsi="Times New Roman" w:cs="Times New Roman"/>
          <w:color w:val="000000"/>
          <w:sz w:val="24"/>
          <w:szCs w:val="24"/>
          <w:lang w:eastAsia="en-GB"/>
        </w:rPr>
        <w:tab/>
        <w:t>A. Al-</w:t>
      </w:r>
      <w:proofErr w:type="spellStart"/>
      <w:r>
        <w:rPr>
          <w:rFonts w:ascii="Times New Roman" w:eastAsia="Times New Roman" w:hAnsi="Times New Roman" w:cs="Times New Roman"/>
          <w:color w:val="000000"/>
          <w:sz w:val="24"/>
          <w:szCs w:val="24"/>
          <w:lang w:eastAsia="en-GB"/>
        </w:rPr>
        <w:t>Alwani</w:t>
      </w:r>
      <w:proofErr w:type="spellEnd"/>
      <w:r>
        <w:rPr>
          <w:rFonts w:ascii="Times New Roman" w:eastAsia="Times New Roman" w:hAnsi="Times New Roman" w:cs="Times New Roman"/>
          <w:color w:val="000000"/>
          <w:sz w:val="24"/>
          <w:szCs w:val="24"/>
          <w:lang w:eastAsia="en-GB"/>
        </w:rPr>
        <w:t>, "Improving Email Response in an Email Management System Using Natural Language Processing Based Probabilistic Methods", </w:t>
      </w:r>
      <w:r>
        <w:rPr>
          <w:rFonts w:ascii="Times New Roman" w:eastAsia="Times New Roman" w:hAnsi="Times New Roman" w:cs="Times New Roman"/>
          <w:i/>
          <w:iCs/>
          <w:color w:val="000000"/>
          <w:sz w:val="24"/>
          <w:szCs w:val="24"/>
          <w:lang w:eastAsia="en-GB"/>
        </w:rPr>
        <w:t>Journal of Computer Science</w:t>
      </w:r>
      <w:r>
        <w:rPr>
          <w:rFonts w:ascii="Times New Roman" w:eastAsia="Times New Roman" w:hAnsi="Times New Roman" w:cs="Times New Roman"/>
          <w:color w:val="000000"/>
          <w:sz w:val="24"/>
          <w:szCs w:val="24"/>
          <w:lang w:eastAsia="en-GB"/>
        </w:rPr>
        <w:t>, vol. 11, no. 1, 2014.</w:t>
      </w:r>
    </w:p>
    <w:p w:rsidR="00EA3B57" w:rsidRDefault="00EA3B57" w:rsidP="00EA3B57">
      <w:pPr>
        <w:pStyle w:val="NormalWeb"/>
        <w:spacing w:before="0" w:beforeAutospacing="0" w:after="180" w:afterAutospacing="0"/>
        <w:ind w:left="450" w:hanging="450"/>
        <w:jc w:val="both"/>
        <w:rPr>
          <w:color w:val="000000"/>
        </w:rPr>
      </w:pPr>
      <w:r>
        <w:rPr>
          <w:color w:val="000000"/>
        </w:rPr>
        <w:t xml:space="preserve"> [3]</w:t>
      </w:r>
      <w:r>
        <w:tab/>
        <w:t xml:space="preserve">W. Mackay, </w:t>
      </w:r>
      <w:r>
        <w:rPr>
          <w:color w:val="000000"/>
        </w:rPr>
        <w:t>"Diversity in the Use of Electronic Mail: A Preliminary Inquiry",</w:t>
      </w:r>
      <w:r>
        <w:rPr>
          <w:rStyle w:val="apple-converted-space"/>
        </w:rPr>
        <w:t> </w:t>
      </w:r>
      <w:r>
        <w:rPr>
          <w:i/>
          <w:iCs/>
          <w:color w:val="000000"/>
        </w:rPr>
        <w:t>PRACTICE AND EXPERIENCE</w:t>
      </w:r>
      <w:r>
        <w:rPr>
          <w:color w:val="000000"/>
        </w:rPr>
        <w:t>, vol. 6, no. 4, 1998.</w:t>
      </w:r>
    </w:p>
    <w:p w:rsidR="00EA3B57" w:rsidRDefault="00EA3B57" w:rsidP="00EA3B57">
      <w:pPr>
        <w:pStyle w:val="NormalWeb"/>
        <w:spacing w:before="0" w:beforeAutospacing="0" w:after="180" w:afterAutospacing="0"/>
        <w:ind w:left="450" w:hanging="450"/>
        <w:jc w:val="both"/>
        <w:rPr>
          <w:color w:val="000000"/>
        </w:rPr>
      </w:pPr>
      <w:proofErr w:type="gramStart"/>
      <w:r>
        <w:rPr>
          <w:color w:val="000000"/>
        </w:rPr>
        <w:t>[4]</w:t>
      </w:r>
      <w:r>
        <w:rPr>
          <w:color w:val="000000"/>
        </w:rPr>
        <w:tab/>
        <w:t xml:space="preserve">M. </w:t>
      </w:r>
      <w:proofErr w:type="spellStart"/>
      <w:r>
        <w:rPr>
          <w:color w:val="000000"/>
        </w:rPr>
        <w:t>Beseiso</w:t>
      </w:r>
      <w:proofErr w:type="spellEnd"/>
      <w:r>
        <w:rPr>
          <w:color w:val="000000"/>
        </w:rPr>
        <w:t>, A. Ahmad and R. Ismail, "A New Architecture for Email Knowledge Extraction",</w:t>
      </w:r>
      <w:r>
        <w:rPr>
          <w:rStyle w:val="apple-converted-space"/>
        </w:rPr>
        <w:t> </w:t>
      </w:r>
      <w:r>
        <w:rPr>
          <w:i/>
          <w:iCs/>
          <w:color w:val="000000"/>
        </w:rPr>
        <w:t>Web &amp; Semantic Technology</w:t>
      </w:r>
      <w:r>
        <w:rPr>
          <w:color w:val="000000"/>
        </w:rPr>
        <w:t>, vol. 3, no. 3, 2012.</w:t>
      </w:r>
      <w:proofErr w:type="gramEnd"/>
    </w:p>
    <w:p w:rsidR="00EA3B57" w:rsidRDefault="00EA3B57" w:rsidP="00EA3B57">
      <w:pPr>
        <w:pStyle w:val="NormalWeb"/>
        <w:spacing w:before="0" w:beforeAutospacing="0" w:after="180" w:afterAutospacing="0"/>
        <w:ind w:left="450" w:hanging="450"/>
        <w:jc w:val="both"/>
        <w:rPr>
          <w:color w:val="000000"/>
        </w:rPr>
      </w:pPr>
      <w:proofErr w:type="gramStart"/>
      <w:r>
        <w:rPr>
          <w:color w:val="000000"/>
        </w:rPr>
        <w:t>[5]</w:t>
      </w:r>
      <w:r>
        <w:rPr>
          <w:color w:val="000000"/>
        </w:rPr>
        <w:tab/>
        <w:t>A. Al-</w:t>
      </w:r>
      <w:proofErr w:type="spellStart"/>
      <w:r>
        <w:rPr>
          <w:color w:val="000000"/>
        </w:rPr>
        <w:t>Alwani</w:t>
      </w:r>
      <w:proofErr w:type="spellEnd"/>
      <w:r>
        <w:rPr>
          <w:color w:val="000000"/>
        </w:rPr>
        <w:t>, "A NOVEL EMAIL RESPONSE ALGORITHM FOR EMAIL MANAGEMENT SYSTEMS",</w:t>
      </w:r>
      <w:r>
        <w:rPr>
          <w:rStyle w:val="apple-converted-space"/>
        </w:rPr>
        <w:t> </w:t>
      </w:r>
      <w:r>
        <w:rPr>
          <w:i/>
          <w:iCs/>
          <w:color w:val="000000"/>
        </w:rPr>
        <w:t>Journal of Computer Science</w:t>
      </w:r>
      <w:r>
        <w:rPr>
          <w:color w:val="000000"/>
        </w:rPr>
        <w:t>, vol. 10, no. 4, 2014.</w:t>
      </w:r>
      <w:proofErr w:type="gramEnd"/>
    </w:p>
    <w:p w:rsidR="00EA3B57" w:rsidRDefault="00EA3B57" w:rsidP="00EA3B57">
      <w:pPr>
        <w:pStyle w:val="NormalWeb"/>
        <w:spacing w:before="0" w:beforeAutospacing="0" w:after="180" w:afterAutospacing="0"/>
        <w:ind w:left="450" w:hanging="450"/>
        <w:jc w:val="both"/>
        <w:rPr>
          <w:color w:val="000000"/>
        </w:rPr>
      </w:pPr>
      <w:r>
        <w:rPr>
          <w:color w:val="000000"/>
        </w:rPr>
        <w:t xml:space="preserve"> [6]</w:t>
      </w:r>
      <w:r>
        <w:rPr>
          <w:color w:val="000000"/>
        </w:rPr>
        <w:tab/>
        <w:t>Deerfield Communications, Inc., "Email Management – Opportunities and Challenges", Michael Ryan.</w:t>
      </w:r>
    </w:p>
    <w:p w:rsidR="00EA3B57" w:rsidRDefault="00EA3B57" w:rsidP="00EA3B57">
      <w:pPr>
        <w:pStyle w:val="NormalWeb"/>
        <w:spacing w:before="0" w:beforeAutospacing="0" w:after="180" w:afterAutospacing="0"/>
        <w:ind w:left="450" w:hanging="450"/>
        <w:jc w:val="both"/>
        <w:rPr>
          <w:color w:val="000000"/>
        </w:rPr>
      </w:pPr>
      <w:r>
        <w:rPr>
          <w:color w:val="000000"/>
        </w:rPr>
        <w:t xml:space="preserve"> [7]</w:t>
      </w:r>
      <w:r>
        <w:rPr>
          <w:color w:val="000000"/>
        </w:rPr>
        <w:tab/>
        <w:t xml:space="preserve">N. </w:t>
      </w:r>
      <w:proofErr w:type="spellStart"/>
      <w:r>
        <w:rPr>
          <w:color w:val="000000"/>
        </w:rPr>
        <w:t>Ducheneaut</w:t>
      </w:r>
      <w:proofErr w:type="spellEnd"/>
      <w:r>
        <w:rPr>
          <w:color w:val="000000"/>
        </w:rPr>
        <w:t xml:space="preserve"> and V. </w:t>
      </w:r>
      <w:proofErr w:type="spellStart"/>
      <w:r>
        <w:rPr>
          <w:color w:val="000000"/>
        </w:rPr>
        <w:t>Bellotti</w:t>
      </w:r>
      <w:proofErr w:type="spellEnd"/>
      <w:r>
        <w:rPr>
          <w:color w:val="000000"/>
        </w:rPr>
        <w:t>, "Email as a habitat", 3333 Coyote Hill Road, PALO ALTO, CA 94304 - USA.</w:t>
      </w:r>
    </w:p>
    <w:p w:rsidR="00EA3B57" w:rsidRDefault="00EA3B57" w:rsidP="00EA3B57">
      <w:pPr>
        <w:spacing w:after="180" w:line="240" w:lineRule="auto"/>
        <w:ind w:left="450" w:hanging="450"/>
        <w:jc w:val="both"/>
        <w:rPr>
          <w:color w:val="000000"/>
          <w:sz w:val="24"/>
          <w:szCs w:val="24"/>
        </w:rPr>
      </w:pPr>
      <w:r>
        <w:rPr>
          <w:rFonts w:ascii="Times New Roman" w:eastAsia="Times New Roman" w:hAnsi="Times New Roman" w:cs="Times New Roman"/>
          <w:color w:val="000000"/>
          <w:sz w:val="24"/>
          <w:szCs w:val="24"/>
          <w:lang w:eastAsia="en-GB"/>
        </w:rPr>
        <w:t xml:space="preserve"> [8]</w:t>
      </w:r>
      <w:r>
        <w:rPr>
          <w:rFonts w:ascii="Times New Roman" w:eastAsia="Times New Roman" w:hAnsi="Times New Roman" w:cs="Times New Roman"/>
          <w:color w:val="000000"/>
          <w:sz w:val="24"/>
          <w:szCs w:val="24"/>
          <w:lang w:eastAsia="en-GB"/>
        </w:rPr>
        <w:tab/>
        <w:t xml:space="preserve">O. </w:t>
      </w:r>
      <w:proofErr w:type="spellStart"/>
      <w:r>
        <w:rPr>
          <w:rFonts w:ascii="Times New Roman" w:eastAsia="Times New Roman" w:hAnsi="Times New Roman" w:cs="Times New Roman"/>
          <w:color w:val="000000"/>
          <w:sz w:val="24"/>
          <w:szCs w:val="24"/>
          <w:lang w:eastAsia="en-GB"/>
        </w:rPr>
        <w:t>Balter</w:t>
      </w:r>
      <w:proofErr w:type="spellEnd"/>
      <w:r>
        <w:rPr>
          <w:rFonts w:ascii="Times New Roman" w:eastAsia="Times New Roman" w:hAnsi="Times New Roman" w:cs="Times New Roman"/>
          <w:color w:val="000000"/>
          <w:sz w:val="24"/>
          <w:szCs w:val="24"/>
          <w:lang w:eastAsia="en-GB"/>
        </w:rPr>
        <w:t>, </w:t>
      </w:r>
      <w:r>
        <w:rPr>
          <w:rFonts w:ascii="Times New Roman" w:eastAsia="Times New Roman" w:hAnsi="Times New Roman" w:cs="Times New Roman"/>
          <w:i/>
          <w:iCs/>
          <w:color w:val="000000"/>
          <w:sz w:val="24"/>
          <w:szCs w:val="24"/>
          <w:lang w:eastAsia="en-GB"/>
        </w:rPr>
        <w:t>Keystroke Level Analysis of Email Message Organization</w:t>
      </w:r>
      <w:r>
        <w:rPr>
          <w:rFonts w:ascii="Times New Roman" w:eastAsia="Times New Roman" w:hAnsi="Times New Roman" w:cs="Times New Roman"/>
          <w:color w:val="000000"/>
          <w:sz w:val="24"/>
          <w:szCs w:val="24"/>
          <w:lang w:eastAsia="en-GB"/>
        </w:rPr>
        <w:t>. Stockholm, Sweden, 2000.</w:t>
      </w:r>
    </w:p>
    <w:p w:rsidR="00EA3B57" w:rsidRDefault="00EA3B57" w:rsidP="00EA3B57">
      <w:pPr>
        <w:pStyle w:val="NormalWeb"/>
        <w:spacing w:before="0" w:beforeAutospacing="0" w:after="180" w:afterAutospacing="0"/>
        <w:ind w:left="450" w:hanging="450"/>
        <w:rPr>
          <w:color w:val="000000"/>
          <w:sz w:val="27"/>
          <w:szCs w:val="27"/>
        </w:rPr>
      </w:pPr>
      <w:proofErr w:type="gramStart"/>
      <w:r>
        <w:rPr>
          <w:color w:val="000000"/>
        </w:rPr>
        <w:t>[9]</w:t>
      </w:r>
      <w:r>
        <w:rPr>
          <w:color w:val="000000"/>
        </w:rPr>
        <w:tab/>
        <w:t xml:space="preserve">M. </w:t>
      </w:r>
      <w:proofErr w:type="spellStart"/>
      <w:r>
        <w:rPr>
          <w:color w:val="000000"/>
        </w:rPr>
        <w:t>Sarbaugh</w:t>
      </w:r>
      <w:proofErr w:type="spellEnd"/>
      <w:r>
        <w:rPr>
          <w:color w:val="000000"/>
        </w:rPr>
        <w:t>-Thompson and M. Feldman, "Electronic Mail and Organizational Communication",</w:t>
      </w:r>
      <w:r>
        <w:rPr>
          <w:rStyle w:val="apple-converted-space"/>
        </w:rPr>
        <w:t> </w:t>
      </w:r>
      <w:r>
        <w:rPr>
          <w:i/>
          <w:iCs/>
          <w:color w:val="000000"/>
        </w:rPr>
        <w:t>Organization Science</w:t>
      </w:r>
      <w:r>
        <w:rPr>
          <w:color w:val="000000"/>
        </w:rPr>
        <w:t>, vol. 6, no. 9, 1996.</w:t>
      </w:r>
      <w:proofErr w:type="gramEnd"/>
    </w:p>
    <w:p w:rsidR="00EA3B57" w:rsidRDefault="00EA3B57" w:rsidP="00EA3B57">
      <w:pPr>
        <w:pStyle w:val="NormalWeb"/>
        <w:spacing w:before="0" w:beforeAutospacing="0" w:after="180" w:afterAutospacing="0"/>
        <w:ind w:left="450" w:hanging="450"/>
        <w:rPr>
          <w:color w:val="000000"/>
        </w:rPr>
      </w:pPr>
      <w:r>
        <w:rPr>
          <w:color w:val="000000"/>
        </w:rPr>
        <w:t xml:space="preserve"> [10]R. Segal and J. </w:t>
      </w:r>
      <w:proofErr w:type="spellStart"/>
      <w:r>
        <w:rPr>
          <w:color w:val="000000"/>
        </w:rPr>
        <w:t>Kephart</w:t>
      </w:r>
      <w:proofErr w:type="spellEnd"/>
      <w:r>
        <w:rPr>
          <w:color w:val="000000"/>
        </w:rPr>
        <w:t>,</w:t>
      </w:r>
      <w:r>
        <w:rPr>
          <w:rStyle w:val="apple-converted-space"/>
        </w:rPr>
        <w:t> </w:t>
      </w:r>
      <w:proofErr w:type="spellStart"/>
      <w:r>
        <w:rPr>
          <w:i/>
          <w:iCs/>
          <w:color w:val="000000"/>
        </w:rPr>
        <w:t>MailCat</w:t>
      </w:r>
      <w:proofErr w:type="spellEnd"/>
      <w:r>
        <w:rPr>
          <w:i/>
          <w:iCs/>
          <w:color w:val="000000"/>
        </w:rPr>
        <w:t>: An Intelligent Assistant for Organizing E-Mail</w:t>
      </w:r>
      <w:r>
        <w:rPr>
          <w:color w:val="000000"/>
        </w:rPr>
        <w:t>. Yorktown: Heights, 1999.</w:t>
      </w:r>
    </w:p>
    <w:p w:rsidR="00EA3B57" w:rsidRDefault="00EA3B57" w:rsidP="00EA3B57">
      <w:pPr>
        <w:pStyle w:val="NormalWeb"/>
        <w:spacing w:before="0" w:beforeAutospacing="0" w:after="180" w:afterAutospacing="0"/>
        <w:ind w:left="450" w:hanging="450"/>
        <w:rPr>
          <w:color w:val="000000"/>
        </w:rPr>
      </w:pPr>
      <w:r>
        <w:rPr>
          <w:color w:val="000000"/>
        </w:rPr>
        <w:t>[11]</w:t>
      </w:r>
      <w:r>
        <w:rPr>
          <w:color w:val="000000"/>
        </w:rPr>
        <w:tab/>
        <w:t>"What is Email Management?</w:t>
      </w:r>
      <w:proofErr w:type="gramStart"/>
      <w:r>
        <w:rPr>
          <w:color w:val="000000"/>
        </w:rPr>
        <w:t>",</w:t>
      </w:r>
      <w:proofErr w:type="gramEnd"/>
      <w:r>
        <w:rPr>
          <w:rStyle w:val="apple-converted-space"/>
        </w:rPr>
        <w:t> </w:t>
      </w:r>
      <w:r>
        <w:rPr>
          <w:i/>
          <w:iCs/>
          <w:color w:val="000000"/>
        </w:rPr>
        <w:t>Aiim.org</w:t>
      </w:r>
      <w:r>
        <w:rPr>
          <w:color w:val="000000"/>
        </w:rPr>
        <w:t xml:space="preserve">, 2018. </w:t>
      </w:r>
      <w:proofErr w:type="gramStart"/>
      <w:r>
        <w:rPr>
          <w:color w:val="000000"/>
        </w:rPr>
        <w:t>[Online].</w:t>
      </w:r>
      <w:proofErr w:type="gramEnd"/>
      <w:r>
        <w:rPr>
          <w:color w:val="000000"/>
        </w:rPr>
        <w:t xml:space="preserve"> Available: http://www.aiim.org/What-is-Email-Management-EMM. </w:t>
      </w:r>
      <w:proofErr w:type="gramStart"/>
      <w:r>
        <w:rPr>
          <w:color w:val="000000"/>
        </w:rPr>
        <w:t>[Accessed: 06- May- 2018].</w:t>
      </w:r>
      <w:proofErr w:type="gramEnd"/>
    </w:p>
    <w:p w:rsidR="00AF5280" w:rsidRPr="00961E88" w:rsidRDefault="00AF5280" w:rsidP="00F54F8E">
      <w:pPr>
        <w:pStyle w:val="NormalWeb"/>
        <w:spacing w:before="0" w:beforeAutospacing="0" w:after="180" w:afterAutospacing="0"/>
        <w:ind w:left="450" w:hanging="450"/>
        <w:jc w:val="both"/>
        <w:rPr>
          <w:color w:val="000000"/>
        </w:rPr>
      </w:pPr>
    </w:p>
    <w:p w:rsidR="00AF5280" w:rsidRPr="00692C68" w:rsidRDefault="00AF5280" w:rsidP="00F54F8E">
      <w:pPr>
        <w:spacing w:after="180" w:line="240" w:lineRule="auto"/>
        <w:ind w:left="450" w:hanging="450"/>
        <w:jc w:val="both"/>
        <w:rPr>
          <w:rFonts w:ascii="Times New Roman" w:eastAsia="Times New Roman" w:hAnsi="Times New Roman" w:cs="Times New Roman"/>
          <w:color w:val="000000"/>
          <w:sz w:val="27"/>
          <w:szCs w:val="27"/>
          <w:lang w:eastAsia="en-GB"/>
        </w:rPr>
      </w:pPr>
    </w:p>
    <w:p w:rsidR="00AF5280" w:rsidRPr="005E1659" w:rsidRDefault="00AF5280" w:rsidP="00F54F8E">
      <w:pPr>
        <w:pStyle w:val="NormalWeb"/>
        <w:spacing w:before="0" w:beforeAutospacing="0" w:after="180" w:afterAutospacing="0"/>
        <w:ind w:left="450" w:hanging="450"/>
        <w:jc w:val="both"/>
        <w:rPr>
          <w:color w:val="000000"/>
        </w:rPr>
      </w:pPr>
    </w:p>
    <w:p w:rsidR="00AF5280" w:rsidRPr="00453D3A" w:rsidRDefault="00AF5280" w:rsidP="00F54F8E">
      <w:pPr>
        <w:spacing w:line="360" w:lineRule="auto"/>
        <w:jc w:val="both"/>
        <w:rPr>
          <w:rFonts w:ascii="Times New Roman" w:hAnsi="Times New Roman" w:cs="Times New Roman"/>
          <w:sz w:val="24"/>
          <w:szCs w:val="24"/>
          <w:lang w:val="en-US"/>
        </w:rPr>
      </w:pPr>
    </w:p>
    <w:p w:rsidR="00AF5280" w:rsidRPr="00717ED4" w:rsidRDefault="00AF5280" w:rsidP="00F54F8E">
      <w:pPr>
        <w:spacing w:line="360" w:lineRule="auto"/>
        <w:jc w:val="both"/>
        <w:rPr>
          <w:rFonts w:ascii="Times New Roman" w:hAnsi="Times New Roman" w:cs="Times New Roman"/>
          <w:sz w:val="24"/>
          <w:szCs w:val="24"/>
          <w:lang w:val="en-US"/>
        </w:rPr>
      </w:pPr>
    </w:p>
    <w:p w:rsidR="00AF5280" w:rsidRPr="00717ED4" w:rsidRDefault="00AF5280" w:rsidP="00F54F8E">
      <w:pPr>
        <w:spacing w:line="360" w:lineRule="auto"/>
        <w:jc w:val="both"/>
        <w:rPr>
          <w:rFonts w:ascii="Times New Roman" w:hAnsi="Times New Roman" w:cs="Times New Roman"/>
          <w:sz w:val="24"/>
          <w:szCs w:val="24"/>
          <w:lang w:val="en-US"/>
        </w:rPr>
      </w:pPr>
    </w:p>
    <w:p w:rsidR="00AF5280" w:rsidRPr="005F2D4C" w:rsidRDefault="00AF5280" w:rsidP="00F54F8E">
      <w:pPr>
        <w:spacing w:line="360" w:lineRule="auto"/>
        <w:jc w:val="both"/>
        <w:rPr>
          <w:rFonts w:ascii="Times New Roman" w:hAnsi="Times New Roman" w:cs="Times New Roman"/>
          <w:sz w:val="24"/>
          <w:szCs w:val="24"/>
          <w:lang w:val="en-US"/>
        </w:rPr>
      </w:pPr>
    </w:p>
    <w:p w:rsidR="00CF4276" w:rsidRDefault="00CF4276" w:rsidP="00F54F8E">
      <w:pPr>
        <w:jc w:val="both"/>
      </w:pPr>
    </w:p>
    <w:sectPr w:rsidR="00CF4276" w:rsidSect="003B1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WYEK D+ Palatino">
    <w:altName w:val="Book Antiqu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1E0D"/>
    <w:multiLevelType w:val="hybridMultilevel"/>
    <w:tmpl w:val="EBAE3946"/>
    <w:lvl w:ilvl="0" w:tplc="C6264262">
      <w:start w:val="1"/>
      <w:numFmt w:val="lowerRoman"/>
      <w:lvlText w:val="%1."/>
      <w:lvlJc w:val="left"/>
      <w:pPr>
        <w:ind w:left="2160" w:hanging="360"/>
      </w:pPr>
      <w:rPr>
        <w:rFonts w:ascii="Times New Roman" w:eastAsiaTheme="minorHAnsi" w:hAnsi="Times New Roman" w:cs="Times New Roman"/>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8DA08D1"/>
    <w:multiLevelType w:val="hybridMultilevel"/>
    <w:tmpl w:val="F41804B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EDD3510"/>
    <w:multiLevelType w:val="hybridMultilevel"/>
    <w:tmpl w:val="B928B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E69250B"/>
    <w:multiLevelType w:val="hybridMultilevel"/>
    <w:tmpl w:val="A78E9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F150C4"/>
    <w:multiLevelType w:val="hybridMultilevel"/>
    <w:tmpl w:val="806086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98A3AD5"/>
    <w:multiLevelType w:val="multilevel"/>
    <w:tmpl w:val="76A4FB8E"/>
    <w:lvl w:ilvl="0">
      <w:start w:val="1"/>
      <w:numFmt w:val="decimal"/>
      <w:lvlText w:val="%1"/>
      <w:lvlJc w:val="left"/>
      <w:pPr>
        <w:ind w:left="720" w:hanging="720"/>
      </w:pPr>
      <w:rPr>
        <w:rFonts w:hint="default"/>
        <w:b w:val="0"/>
        <w:sz w:val="28"/>
      </w:rPr>
    </w:lvl>
    <w:lvl w:ilvl="1">
      <w:start w:val="1"/>
      <w:numFmt w:val="decimal"/>
      <w:lvlText w:val="%1.%2"/>
      <w:lvlJc w:val="left"/>
      <w:pPr>
        <w:ind w:left="1440" w:hanging="720"/>
      </w:pPr>
      <w:rPr>
        <w:rFonts w:hint="default"/>
        <w:b w:val="0"/>
        <w:sz w:val="28"/>
      </w:rPr>
    </w:lvl>
    <w:lvl w:ilvl="2">
      <w:start w:val="1"/>
      <w:numFmt w:val="decimal"/>
      <w:lvlText w:val="%1.%2.%3"/>
      <w:lvlJc w:val="left"/>
      <w:pPr>
        <w:ind w:left="2160" w:hanging="720"/>
      </w:pPr>
      <w:rPr>
        <w:rFonts w:hint="default"/>
        <w:b w:val="0"/>
        <w:sz w:val="28"/>
      </w:rPr>
    </w:lvl>
    <w:lvl w:ilvl="3">
      <w:start w:val="1"/>
      <w:numFmt w:val="decimal"/>
      <w:lvlText w:val="%1.%2.%3.%4"/>
      <w:lvlJc w:val="left"/>
      <w:pPr>
        <w:ind w:left="3240" w:hanging="1080"/>
      </w:pPr>
      <w:rPr>
        <w:rFonts w:hint="default"/>
        <w:b w:val="0"/>
        <w:sz w:val="28"/>
      </w:rPr>
    </w:lvl>
    <w:lvl w:ilvl="4">
      <w:start w:val="1"/>
      <w:numFmt w:val="decimal"/>
      <w:lvlText w:val="%1.%2.%3.%4.%5"/>
      <w:lvlJc w:val="left"/>
      <w:pPr>
        <w:ind w:left="3960" w:hanging="1080"/>
      </w:pPr>
      <w:rPr>
        <w:rFonts w:hint="default"/>
        <w:b w:val="0"/>
        <w:sz w:val="28"/>
      </w:rPr>
    </w:lvl>
    <w:lvl w:ilvl="5">
      <w:start w:val="1"/>
      <w:numFmt w:val="decimal"/>
      <w:lvlText w:val="%1.%2.%3.%4.%5.%6"/>
      <w:lvlJc w:val="left"/>
      <w:pPr>
        <w:ind w:left="5040" w:hanging="1440"/>
      </w:pPr>
      <w:rPr>
        <w:rFonts w:hint="default"/>
        <w:b w:val="0"/>
        <w:sz w:val="28"/>
      </w:rPr>
    </w:lvl>
    <w:lvl w:ilvl="6">
      <w:start w:val="1"/>
      <w:numFmt w:val="decimal"/>
      <w:lvlText w:val="%1.%2.%3.%4.%5.%6.%7"/>
      <w:lvlJc w:val="left"/>
      <w:pPr>
        <w:ind w:left="5760" w:hanging="1440"/>
      </w:pPr>
      <w:rPr>
        <w:rFonts w:hint="default"/>
        <w:b w:val="0"/>
        <w:sz w:val="28"/>
      </w:rPr>
    </w:lvl>
    <w:lvl w:ilvl="7">
      <w:start w:val="1"/>
      <w:numFmt w:val="decimal"/>
      <w:lvlText w:val="%1.%2.%3.%4.%5.%6.%7.%8"/>
      <w:lvlJc w:val="left"/>
      <w:pPr>
        <w:ind w:left="6840" w:hanging="1800"/>
      </w:pPr>
      <w:rPr>
        <w:rFonts w:hint="default"/>
        <w:b w:val="0"/>
        <w:sz w:val="28"/>
      </w:rPr>
    </w:lvl>
    <w:lvl w:ilvl="8">
      <w:start w:val="1"/>
      <w:numFmt w:val="decimal"/>
      <w:lvlText w:val="%1.%2.%3.%4.%5.%6.%7.%8.%9"/>
      <w:lvlJc w:val="left"/>
      <w:pPr>
        <w:ind w:left="7920" w:hanging="2160"/>
      </w:pPr>
      <w:rPr>
        <w:rFonts w:hint="default"/>
        <w:b w:val="0"/>
        <w:sz w:val="28"/>
      </w:rPr>
    </w:lvl>
  </w:abstractNum>
  <w:abstractNum w:abstractNumId="6">
    <w:nsid w:val="6E5C1A7C"/>
    <w:multiLevelType w:val="hybridMultilevel"/>
    <w:tmpl w:val="8572CD34"/>
    <w:lvl w:ilvl="0" w:tplc="08090001">
      <w:start w:val="1"/>
      <w:numFmt w:val="bullet"/>
      <w:lvlText w:val=""/>
      <w:lvlJc w:val="left"/>
      <w:pPr>
        <w:ind w:left="1507" w:hanging="360"/>
      </w:pPr>
      <w:rPr>
        <w:rFonts w:ascii="Symbol" w:hAnsi="Symbol" w:hint="default"/>
      </w:rPr>
    </w:lvl>
    <w:lvl w:ilvl="1" w:tplc="08090003" w:tentative="1">
      <w:start w:val="1"/>
      <w:numFmt w:val="bullet"/>
      <w:lvlText w:val="o"/>
      <w:lvlJc w:val="left"/>
      <w:pPr>
        <w:ind w:left="2227" w:hanging="360"/>
      </w:pPr>
      <w:rPr>
        <w:rFonts w:ascii="Courier New" w:hAnsi="Courier New" w:cs="Courier New" w:hint="default"/>
      </w:rPr>
    </w:lvl>
    <w:lvl w:ilvl="2" w:tplc="08090005" w:tentative="1">
      <w:start w:val="1"/>
      <w:numFmt w:val="bullet"/>
      <w:lvlText w:val=""/>
      <w:lvlJc w:val="left"/>
      <w:pPr>
        <w:ind w:left="2947" w:hanging="360"/>
      </w:pPr>
      <w:rPr>
        <w:rFonts w:ascii="Wingdings" w:hAnsi="Wingdings" w:hint="default"/>
      </w:rPr>
    </w:lvl>
    <w:lvl w:ilvl="3" w:tplc="08090001" w:tentative="1">
      <w:start w:val="1"/>
      <w:numFmt w:val="bullet"/>
      <w:lvlText w:val=""/>
      <w:lvlJc w:val="left"/>
      <w:pPr>
        <w:ind w:left="3667" w:hanging="360"/>
      </w:pPr>
      <w:rPr>
        <w:rFonts w:ascii="Symbol" w:hAnsi="Symbol" w:hint="default"/>
      </w:rPr>
    </w:lvl>
    <w:lvl w:ilvl="4" w:tplc="08090003" w:tentative="1">
      <w:start w:val="1"/>
      <w:numFmt w:val="bullet"/>
      <w:lvlText w:val="o"/>
      <w:lvlJc w:val="left"/>
      <w:pPr>
        <w:ind w:left="4387" w:hanging="360"/>
      </w:pPr>
      <w:rPr>
        <w:rFonts w:ascii="Courier New" w:hAnsi="Courier New" w:cs="Courier New" w:hint="default"/>
      </w:rPr>
    </w:lvl>
    <w:lvl w:ilvl="5" w:tplc="08090005" w:tentative="1">
      <w:start w:val="1"/>
      <w:numFmt w:val="bullet"/>
      <w:lvlText w:val=""/>
      <w:lvlJc w:val="left"/>
      <w:pPr>
        <w:ind w:left="5107" w:hanging="360"/>
      </w:pPr>
      <w:rPr>
        <w:rFonts w:ascii="Wingdings" w:hAnsi="Wingdings" w:hint="default"/>
      </w:rPr>
    </w:lvl>
    <w:lvl w:ilvl="6" w:tplc="08090001" w:tentative="1">
      <w:start w:val="1"/>
      <w:numFmt w:val="bullet"/>
      <w:lvlText w:val=""/>
      <w:lvlJc w:val="left"/>
      <w:pPr>
        <w:ind w:left="5827" w:hanging="360"/>
      </w:pPr>
      <w:rPr>
        <w:rFonts w:ascii="Symbol" w:hAnsi="Symbol" w:hint="default"/>
      </w:rPr>
    </w:lvl>
    <w:lvl w:ilvl="7" w:tplc="08090003" w:tentative="1">
      <w:start w:val="1"/>
      <w:numFmt w:val="bullet"/>
      <w:lvlText w:val="o"/>
      <w:lvlJc w:val="left"/>
      <w:pPr>
        <w:ind w:left="6547" w:hanging="360"/>
      </w:pPr>
      <w:rPr>
        <w:rFonts w:ascii="Courier New" w:hAnsi="Courier New" w:cs="Courier New" w:hint="default"/>
      </w:rPr>
    </w:lvl>
    <w:lvl w:ilvl="8" w:tplc="08090005" w:tentative="1">
      <w:start w:val="1"/>
      <w:numFmt w:val="bullet"/>
      <w:lvlText w:val=""/>
      <w:lvlJc w:val="left"/>
      <w:pPr>
        <w:ind w:left="7267" w:hanging="360"/>
      </w:pPr>
      <w:rPr>
        <w:rFonts w:ascii="Wingdings" w:hAnsi="Wingdings" w:hint="default"/>
      </w:rPr>
    </w:lvl>
  </w:abstractNum>
  <w:abstractNum w:abstractNumId="7">
    <w:nsid w:val="76EF75BE"/>
    <w:multiLevelType w:val="hybridMultilevel"/>
    <w:tmpl w:val="D10AEEEE"/>
    <w:lvl w:ilvl="0" w:tplc="5BD8CA7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7EDD4B78"/>
    <w:multiLevelType w:val="hybridMultilevel"/>
    <w:tmpl w:val="1ACE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1"/>
  </w:num>
  <w:num w:numId="6">
    <w:abstractNumId w:val="6"/>
  </w:num>
  <w:num w:numId="7">
    <w:abstractNumId w:val="2"/>
  </w:num>
  <w:num w:numId="8">
    <w:abstractNumId w:val="4"/>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2"/>
  </w:compat>
  <w:rsids>
    <w:rsidRoot w:val="0049791B"/>
    <w:rsid w:val="0001302F"/>
    <w:rsid w:val="00037E98"/>
    <w:rsid w:val="000603EB"/>
    <w:rsid w:val="000E459C"/>
    <w:rsid w:val="0010078D"/>
    <w:rsid w:val="001C5B8F"/>
    <w:rsid w:val="00211FB4"/>
    <w:rsid w:val="0023614C"/>
    <w:rsid w:val="002A42AA"/>
    <w:rsid w:val="00311465"/>
    <w:rsid w:val="003B1C6D"/>
    <w:rsid w:val="003D21A6"/>
    <w:rsid w:val="0044721D"/>
    <w:rsid w:val="00466613"/>
    <w:rsid w:val="0049791B"/>
    <w:rsid w:val="004A3E90"/>
    <w:rsid w:val="004C602B"/>
    <w:rsid w:val="0050197A"/>
    <w:rsid w:val="00596AF4"/>
    <w:rsid w:val="00624595"/>
    <w:rsid w:val="006C38C9"/>
    <w:rsid w:val="006E5958"/>
    <w:rsid w:val="00722E6A"/>
    <w:rsid w:val="00824B9F"/>
    <w:rsid w:val="008731DD"/>
    <w:rsid w:val="008B1F74"/>
    <w:rsid w:val="009011B0"/>
    <w:rsid w:val="009471DB"/>
    <w:rsid w:val="00995B2D"/>
    <w:rsid w:val="009976BB"/>
    <w:rsid w:val="009D7465"/>
    <w:rsid w:val="00A175BF"/>
    <w:rsid w:val="00A90FCD"/>
    <w:rsid w:val="00AF5280"/>
    <w:rsid w:val="00B021D9"/>
    <w:rsid w:val="00BF4989"/>
    <w:rsid w:val="00C17BF7"/>
    <w:rsid w:val="00CA2D45"/>
    <w:rsid w:val="00CE57CC"/>
    <w:rsid w:val="00CF4276"/>
    <w:rsid w:val="00D6467B"/>
    <w:rsid w:val="00D65253"/>
    <w:rsid w:val="00D92A53"/>
    <w:rsid w:val="00D95699"/>
    <w:rsid w:val="00EA3B57"/>
    <w:rsid w:val="00EC38B1"/>
    <w:rsid w:val="00F3482C"/>
    <w:rsid w:val="00F54F8E"/>
    <w:rsid w:val="00F800B2"/>
    <w:rsid w:val="00FB1CA3"/>
    <w:rsid w:val="00FD04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47"/>
    <o:shapelayout v:ext="edit">
      <o:idmap v:ext="edit" data="1"/>
      <o:rules v:ext="edit">
        <o:r id="V:Rule1" type="connector" idref="#Straight Arrow Connector 30"/>
        <o:r id="V:Rule2" type="connector" idref="#Straight Arrow Connector 16"/>
        <o:r id="V:Rule3" type="connector" idref="#Straight Arrow Connector 131"/>
        <o:r id="V:Rule4" type="connector" idref="#Straight Arrow Connector 19"/>
        <o:r id="V:Rule5" type="connector" idref="#Straight Arrow Connector 33"/>
        <o:r id="V:Rule6" type="connector" idref="#Straight Arrow Connector 132"/>
        <o:r id="V:Rule7" type="connector" idref="#Straight Arrow Connector 34"/>
        <o:r id="V:Rule8" type="connector" idref="#Straight Arrow Connector 4"/>
        <o:r id="V:Rule9" type="connector" idref="#Straight Arrow Connector 66"/>
        <o:r id="V:Rule10" type="connector" idref="#Straight Arrow Connector 1035"/>
        <o:r id="V:Rule11" type="connector" idref="#Straight Arrow Connector 1027"/>
        <o:r id="V:Rule12" type="connector" idref="#Straight Arrow Connector 9"/>
        <o:r id="V:Rule13" type="connector" idref="#Straight Arrow Connector 5"/>
        <o:r id="V:Rule14" type="connector" idref="#Straight Arrow Connector 65"/>
        <o:r id="V:Rule15" type="connector" idref="#Straight Arrow Connector 25"/>
        <o:r id="V:Rule16" type="connector" idref="#Straight Arrow Connector 35"/>
        <o:r id="V:Rule17" type="connector" idref="#Straight Arrow Connector 1034"/>
        <o:r id="V:Rule18" type="connector" idref="#Straight Arrow Connector 15"/>
        <o:r id="V:Rule19" type="connector" idref="#Straight Arrow Connector 1024"/>
        <o:r id="V:Rule20" type="connector" idref="#Straight Arrow Connector 10"/>
        <o:r id="V:Rule21" type="connector" idref="#Straight Arrow Connector 1028"/>
        <o:r id="V:Rule22" type="connector" idref="#Straight Arrow Connector 77"/>
        <o:r id="V:Rule23" type="connector" idref="#Straight Arrow Connector 1032"/>
        <o:r id="V:Rule24" type="connector" idref="#Straight Arrow Connector 8"/>
        <o:r id="V:Rule25" type="connector" idref="#Straight Arrow Connector 1036"/>
        <o:r id="V:Rule26" type="connector" idref="#Straight Arrow Connector 1029"/>
        <o:r id="V:Rule27" type="connector" idref="#Straight Arrow Connector 1"/>
        <o:r id="V:Rule28" type="connector" idref="#Straight Arrow Connector 1033"/>
        <o:r id="V:Rule29" type="connector" idref="#Straight Arrow Connector 64"/>
        <o:r id="V:Rule30" type="connector" idref="#Straight Arrow Connector 46"/>
        <o:r id="V:Rule31" type="connector" idref="#Straight Arrow Connector 6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45"/>
    <w:pPr>
      <w:ind w:left="720"/>
      <w:contextualSpacing/>
    </w:pPr>
  </w:style>
  <w:style w:type="paragraph" w:customStyle="1" w:styleId="Default">
    <w:name w:val="Default"/>
    <w:uiPriority w:val="99"/>
    <w:rsid w:val="00CA2D45"/>
    <w:pPr>
      <w:autoSpaceDE w:val="0"/>
      <w:autoSpaceDN w:val="0"/>
      <w:adjustRightInd w:val="0"/>
      <w:spacing w:after="0" w:line="240" w:lineRule="auto"/>
    </w:pPr>
    <w:rPr>
      <w:rFonts w:ascii="Arial" w:hAnsi="Arial" w:cs="Arial"/>
      <w:color w:val="000000"/>
      <w:sz w:val="24"/>
      <w:szCs w:val="24"/>
    </w:rPr>
  </w:style>
  <w:style w:type="character" w:customStyle="1" w:styleId="SC92520">
    <w:name w:val="SC.9.2520"/>
    <w:uiPriority w:val="99"/>
    <w:rsid w:val="00D95699"/>
    <w:rPr>
      <w:i/>
      <w:iCs/>
      <w:color w:val="000000"/>
      <w:sz w:val="19"/>
      <w:szCs w:val="19"/>
    </w:rPr>
  </w:style>
  <w:style w:type="table" w:styleId="TableGrid">
    <w:name w:val="Table Grid"/>
    <w:basedOn w:val="TableNormal"/>
    <w:uiPriority w:val="59"/>
    <w:rsid w:val="00873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731DD"/>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873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1DD"/>
    <w:rPr>
      <w:rFonts w:ascii="Tahoma" w:hAnsi="Tahoma" w:cs="Tahoma"/>
      <w:sz w:val="16"/>
      <w:szCs w:val="16"/>
    </w:rPr>
  </w:style>
  <w:style w:type="character" w:customStyle="1" w:styleId="apple-converted-space">
    <w:name w:val="apple-converted-space"/>
    <w:basedOn w:val="DefaultParagraphFont"/>
    <w:rsid w:val="00AF52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45"/>
    <w:pPr>
      <w:ind w:left="720"/>
      <w:contextualSpacing/>
    </w:pPr>
  </w:style>
  <w:style w:type="paragraph" w:customStyle="1" w:styleId="Default">
    <w:name w:val="Default"/>
    <w:uiPriority w:val="99"/>
    <w:rsid w:val="00CA2D45"/>
    <w:pPr>
      <w:autoSpaceDE w:val="0"/>
      <w:autoSpaceDN w:val="0"/>
      <w:adjustRightInd w:val="0"/>
      <w:spacing w:after="0" w:line="240" w:lineRule="auto"/>
    </w:pPr>
    <w:rPr>
      <w:rFonts w:ascii="Arial" w:hAnsi="Arial" w:cs="Arial"/>
      <w:color w:val="000000"/>
      <w:sz w:val="24"/>
      <w:szCs w:val="24"/>
    </w:rPr>
  </w:style>
  <w:style w:type="character" w:customStyle="1" w:styleId="SC92520">
    <w:name w:val="SC.9.2520"/>
    <w:uiPriority w:val="99"/>
    <w:rsid w:val="00D95699"/>
    <w:rPr>
      <w:i/>
      <w:iCs/>
      <w:color w:val="000000"/>
      <w:sz w:val="19"/>
      <w:szCs w:val="19"/>
    </w:rPr>
  </w:style>
  <w:style w:type="table" w:styleId="TableGrid">
    <w:name w:val="Table Grid"/>
    <w:basedOn w:val="TableNormal"/>
    <w:uiPriority w:val="59"/>
    <w:rsid w:val="00873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731DD"/>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873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1DD"/>
    <w:rPr>
      <w:rFonts w:ascii="Tahoma" w:hAnsi="Tahoma" w:cs="Tahoma"/>
      <w:sz w:val="16"/>
      <w:szCs w:val="16"/>
    </w:rPr>
  </w:style>
  <w:style w:type="character" w:customStyle="1" w:styleId="apple-converted-space">
    <w:name w:val="apple-converted-space"/>
    <w:basedOn w:val="DefaultParagraphFont"/>
    <w:rsid w:val="00AF5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24061">
      <w:bodyDiv w:val="1"/>
      <w:marLeft w:val="0"/>
      <w:marRight w:val="0"/>
      <w:marTop w:val="0"/>
      <w:marBottom w:val="0"/>
      <w:divBdr>
        <w:top w:val="none" w:sz="0" w:space="0" w:color="auto"/>
        <w:left w:val="none" w:sz="0" w:space="0" w:color="auto"/>
        <w:bottom w:val="none" w:sz="0" w:space="0" w:color="auto"/>
        <w:right w:val="none" w:sz="0" w:space="0" w:color="auto"/>
      </w:divBdr>
    </w:div>
    <w:div w:id="967204046">
      <w:bodyDiv w:val="1"/>
      <w:marLeft w:val="0"/>
      <w:marRight w:val="0"/>
      <w:marTop w:val="0"/>
      <w:marBottom w:val="0"/>
      <w:divBdr>
        <w:top w:val="none" w:sz="0" w:space="0" w:color="auto"/>
        <w:left w:val="none" w:sz="0" w:space="0" w:color="auto"/>
        <w:bottom w:val="none" w:sz="0" w:space="0" w:color="auto"/>
        <w:right w:val="none" w:sz="0" w:space="0" w:color="auto"/>
      </w:divBdr>
    </w:div>
    <w:div w:id="1651597400">
      <w:bodyDiv w:val="1"/>
      <w:marLeft w:val="0"/>
      <w:marRight w:val="0"/>
      <w:marTop w:val="0"/>
      <w:marBottom w:val="0"/>
      <w:divBdr>
        <w:top w:val="none" w:sz="0" w:space="0" w:color="auto"/>
        <w:left w:val="none" w:sz="0" w:space="0" w:color="auto"/>
        <w:bottom w:val="none" w:sz="0" w:space="0" w:color="auto"/>
        <w:right w:val="none" w:sz="0" w:space="0" w:color="auto"/>
      </w:divBdr>
    </w:div>
    <w:div w:id="1667443281">
      <w:bodyDiv w:val="1"/>
      <w:marLeft w:val="0"/>
      <w:marRight w:val="0"/>
      <w:marTop w:val="0"/>
      <w:marBottom w:val="0"/>
      <w:divBdr>
        <w:top w:val="none" w:sz="0" w:space="0" w:color="auto"/>
        <w:left w:val="none" w:sz="0" w:space="0" w:color="auto"/>
        <w:bottom w:val="none" w:sz="0" w:space="0" w:color="auto"/>
        <w:right w:val="none" w:sz="0" w:space="0" w:color="auto"/>
      </w:divBdr>
    </w:div>
    <w:div w:id="174151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32</Pages>
  <Words>5131</Words>
  <Characters>29253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PROMISE OKPALAUGO</dc:creator>
  <cp:lastModifiedBy>PROMISE OKPALAUGO</cp:lastModifiedBy>
  <cp:revision>12</cp:revision>
  <dcterms:created xsi:type="dcterms:W3CDTF">2018-06-26T07:38:00Z</dcterms:created>
  <dcterms:modified xsi:type="dcterms:W3CDTF">2018-06-26T14:11:00Z</dcterms:modified>
</cp:coreProperties>
</file>